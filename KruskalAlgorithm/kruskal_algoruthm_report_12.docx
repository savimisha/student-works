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482" w:rsidRPr="00A452B7" w:rsidRDefault="00D55482" w:rsidP="00D55482">
      <w:pPr>
        <w:pStyle w:val="a5"/>
      </w:pPr>
      <w:bookmarkStart w:id="0" w:name="_GoBack"/>
      <w:bookmarkEnd w:id="0"/>
      <w:r w:rsidRPr="00A452B7">
        <w:t>Федеральное агентство по образованию Российской Федерации</w:t>
      </w:r>
    </w:p>
    <w:p w:rsidR="00D55482" w:rsidRPr="00A452B7" w:rsidRDefault="00D55482" w:rsidP="00D55482">
      <w:pPr>
        <w:pStyle w:val="a5"/>
      </w:pPr>
      <w:r w:rsidRPr="00A452B7">
        <w:t>Государственное образовательное учреждение</w:t>
      </w:r>
    </w:p>
    <w:p w:rsidR="00D55482" w:rsidRPr="00A452B7" w:rsidRDefault="00D55482" w:rsidP="00D55482">
      <w:pPr>
        <w:pStyle w:val="a5"/>
      </w:pPr>
      <w:r w:rsidRPr="00A452B7">
        <w:t>высшего профессионального образования</w:t>
      </w:r>
    </w:p>
    <w:p w:rsidR="00D55482" w:rsidRPr="00A452B7" w:rsidRDefault="00D55482" w:rsidP="00D55482">
      <w:pPr>
        <w:pStyle w:val="a5"/>
      </w:pPr>
      <w:r w:rsidRPr="00A452B7">
        <w:t>Нижегородский государственный университет им. Н.И. Лобачевского</w:t>
      </w:r>
    </w:p>
    <w:p w:rsidR="00D55482" w:rsidRPr="00A452B7" w:rsidRDefault="00D55482" w:rsidP="00D55482">
      <w:pPr>
        <w:pStyle w:val="a5"/>
      </w:pPr>
    </w:p>
    <w:p w:rsidR="00D55482" w:rsidRPr="00A452B7" w:rsidRDefault="00D55482" w:rsidP="00D55482">
      <w:pPr>
        <w:pStyle w:val="a5"/>
      </w:pPr>
      <w:r w:rsidRPr="00A452B7">
        <w:t xml:space="preserve">Факультет </w:t>
      </w:r>
      <w:r>
        <w:t>В</w:t>
      </w:r>
      <w:r w:rsidRPr="00A452B7">
        <w:t>ычислительной математики и кибернетики</w:t>
      </w:r>
    </w:p>
    <w:p w:rsidR="00D55482" w:rsidRPr="00A452B7" w:rsidRDefault="00D55482" w:rsidP="00D55482">
      <w:pPr>
        <w:pStyle w:val="a5"/>
      </w:pPr>
    </w:p>
    <w:p w:rsidR="00D55482" w:rsidRPr="00F01173" w:rsidRDefault="00D55482" w:rsidP="00D55482">
      <w:pPr>
        <w:pStyle w:val="a5"/>
      </w:pPr>
    </w:p>
    <w:p w:rsidR="00D55482" w:rsidRPr="00F01173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Default="00D55482" w:rsidP="00D55482">
      <w:pPr>
        <w:pStyle w:val="a5"/>
        <w:jc w:val="both"/>
      </w:pPr>
    </w:p>
    <w:p w:rsidR="00D55482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Pr="008E4F66" w:rsidRDefault="00D55482" w:rsidP="00D55482">
      <w:pPr>
        <w:pStyle w:val="a5"/>
      </w:pPr>
      <w:r w:rsidRPr="008E4F66">
        <w:t>Отчёт по лабораторной работе</w:t>
      </w:r>
      <w:r w:rsidR="00BD47CA">
        <w:t xml:space="preserve"> №</w:t>
      </w:r>
      <w:ins w:id="1" w:author="kustikova.v" w:date="2013-05-18T09:55:00Z">
        <w:r w:rsidR="006B3459">
          <w:t>4</w:t>
        </w:r>
      </w:ins>
      <w:del w:id="2" w:author="kustikova.v" w:date="2013-05-18T09:55:00Z">
        <w:r w:rsidR="00BD47CA" w:rsidDel="006B3459">
          <w:delText>1</w:delText>
        </w:r>
      </w:del>
    </w:p>
    <w:p w:rsidR="00D55482" w:rsidRPr="00BA78A1" w:rsidRDefault="00D55482" w:rsidP="00D55482">
      <w:pPr>
        <w:pStyle w:val="a5"/>
      </w:pPr>
    </w:p>
    <w:p w:rsidR="00D55482" w:rsidRPr="00D55482" w:rsidRDefault="00D55482" w:rsidP="00D55482">
      <w:pPr>
        <w:pStyle w:val="a5"/>
        <w:rPr>
          <w:sz w:val="40"/>
          <w:szCs w:val="40"/>
        </w:rPr>
      </w:pPr>
      <w:r w:rsidRPr="00D55482">
        <w:rPr>
          <w:sz w:val="40"/>
          <w:szCs w:val="40"/>
        </w:rPr>
        <w:t xml:space="preserve">Реализация приоритетной очереди на основе d-кучи </w:t>
      </w:r>
      <w:ins w:id="3" w:author="kustikova.v" w:date="2013-05-18T09:55:00Z">
        <w:r w:rsidR="006B3459">
          <w:rPr>
            <w:sz w:val="40"/>
            <w:szCs w:val="40"/>
          </w:rPr>
          <w:br/>
        </w:r>
      </w:ins>
      <w:r w:rsidRPr="00D55482">
        <w:rPr>
          <w:sz w:val="40"/>
          <w:szCs w:val="40"/>
        </w:rPr>
        <w:t xml:space="preserve">и её применение для реализации алгоритма </w:t>
      </w:r>
      <w:proofErr w:type="spellStart"/>
      <w:r w:rsidRPr="00D55482">
        <w:rPr>
          <w:sz w:val="40"/>
          <w:szCs w:val="40"/>
        </w:rPr>
        <w:t>Кр</w:t>
      </w:r>
      <w:r>
        <w:rPr>
          <w:sz w:val="40"/>
          <w:szCs w:val="40"/>
        </w:rPr>
        <w:t>у</w:t>
      </w:r>
      <w:r w:rsidRPr="00D55482">
        <w:rPr>
          <w:sz w:val="40"/>
          <w:szCs w:val="40"/>
        </w:rPr>
        <w:t>скала</w:t>
      </w:r>
      <w:proofErr w:type="spellEnd"/>
    </w:p>
    <w:p w:rsidR="00D55482" w:rsidRDefault="00D55482" w:rsidP="00D55482">
      <w:pPr>
        <w:pStyle w:val="a5"/>
      </w:pPr>
    </w:p>
    <w:p w:rsidR="00D55482" w:rsidRPr="006D124F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Pr="006D124F" w:rsidRDefault="00D55482" w:rsidP="00D55482">
      <w:pPr>
        <w:pStyle w:val="a5"/>
      </w:pPr>
    </w:p>
    <w:p w:rsidR="00D55482" w:rsidRDefault="00D55482" w:rsidP="00D55482">
      <w:pPr>
        <w:pStyle w:val="a5"/>
        <w:jc w:val="both"/>
      </w:pPr>
    </w:p>
    <w:p w:rsidR="00D55482" w:rsidRPr="00A452B7" w:rsidRDefault="00D55482" w:rsidP="00D55482">
      <w:pPr>
        <w:pStyle w:val="21"/>
        <w:ind w:left="5400"/>
      </w:pPr>
      <w:r>
        <w:t>Выполнил</w:t>
      </w:r>
      <w:r w:rsidRPr="00A452B7">
        <w:t>:</w:t>
      </w:r>
    </w:p>
    <w:p w:rsidR="00D55482" w:rsidRPr="00920077" w:rsidRDefault="00D55482" w:rsidP="00D55482">
      <w:pPr>
        <w:pStyle w:val="21"/>
        <w:ind w:left="5400"/>
      </w:pPr>
      <w:r>
        <w:t xml:space="preserve">  </w:t>
      </w:r>
      <w:r w:rsidRPr="00A452B7">
        <w:t xml:space="preserve">студент </w:t>
      </w:r>
      <w:r>
        <w:t>ф-та ВМК гр. 82-0</w:t>
      </w:r>
      <w:r w:rsidRPr="00920077">
        <w:t>1</w:t>
      </w:r>
    </w:p>
    <w:p w:rsidR="00D55482" w:rsidRDefault="00D55482" w:rsidP="00D55482">
      <w:pPr>
        <w:pStyle w:val="21"/>
        <w:ind w:left="7527"/>
      </w:pPr>
    </w:p>
    <w:p w:rsidR="00D55482" w:rsidRDefault="00D55482" w:rsidP="00D55482">
      <w:pPr>
        <w:pStyle w:val="21"/>
        <w:ind w:left="7527"/>
      </w:pPr>
      <w:r>
        <w:t>Савичев М. Р.</w:t>
      </w:r>
    </w:p>
    <w:p w:rsidR="00D55482" w:rsidRDefault="00D55482" w:rsidP="00D55482">
      <w:pPr>
        <w:pStyle w:val="21"/>
        <w:ind w:left="7527"/>
      </w:pPr>
    </w:p>
    <w:p w:rsidR="00D55482" w:rsidRDefault="00D55482" w:rsidP="00D55482">
      <w:pPr>
        <w:pStyle w:val="21"/>
        <w:ind w:left="7527"/>
      </w:pPr>
    </w:p>
    <w:p w:rsidR="00D55482" w:rsidRPr="00A452B7" w:rsidRDefault="00D55482" w:rsidP="00D55482">
      <w:pPr>
        <w:pStyle w:val="21"/>
        <w:ind w:left="7527"/>
      </w:pPr>
    </w:p>
    <w:p w:rsidR="00D55482" w:rsidRPr="0063713A" w:rsidRDefault="00D55482" w:rsidP="00D55482">
      <w:pPr>
        <w:pStyle w:val="21"/>
        <w:ind w:left="5400"/>
      </w:pPr>
    </w:p>
    <w:p w:rsidR="00D55482" w:rsidRDefault="00D55482" w:rsidP="00D55482">
      <w:pPr>
        <w:pStyle w:val="21"/>
        <w:ind w:left="5400"/>
      </w:pPr>
      <w:r>
        <w:t>Проверил</w:t>
      </w:r>
      <w:r w:rsidRPr="00A452B7">
        <w:t xml:space="preserve">: </w:t>
      </w:r>
    </w:p>
    <w:p w:rsidR="00D55482" w:rsidRDefault="00D55482" w:rsidP="00D55482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>, ВМК</w:t>
      </w:r>
    </w:p>
    <w:p w:rsidR="00D55482" w:rsidRDefault="00D55482" w:rsidP="00D55482">
      <w:pPr>
        <w:pStyle w:val="21"/>
        <w:ind w:left="5400"/>
      </w:pPr>
    </w:p>
    <w:p w:rsidR="00D55482" w:rsidRPr="00A452B7" w:rsidRDefault="00D55482" w:rsidP="00D55482">
      <w:pPr>
        <w:pStyle w:val="21"/>
        <w:ind w:left="7527"/>
      </w:pPr>
      <w:proofErr w:type="spellStart"/>
      <w:r>
        <w:t>Кустикова</w:t>
      </w:r>
      <w:proofErr w:type="spellEnd"/>
      <w:r>
        <w:t xml:space="preserve"> В. Д.</w:t>
      </w:r>
    </w:p>
    <w:p w:rsidR="00D55482" w:rsidRPr="0063713A" w:rsidRDefault="00D55482" w:rsidP="00D55482">
      <w:pPr>
        <w:pStyle w:val="a5"/>
      </w:pPr>
    </w:p>
    <w:p w:rsidR="00D55482" w:rsidRPr="0063713A" w:rsidRDefault="00D55482" w:rsidP="00D55482">
      <w:pPr>
        <w:pStyle w:val="a5"/>
      </w:pPr>
    </w:p>
    <w:p w:rsidR="00D55482" w:rsidRPr="0063713A" w:rsidRDefault="00D55482" w:rsidP="00D55482">
      <w:pPr>
        <w:pStyle w:val="a5"/>
      </w:pPr>
    </w:p>
    <w:p w:rsidR="00D55482" w:rsidRPr="0063713A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Pr="00A46F8F" w:rsidRDefault="00D55482" w:rsidP="00D55482">
      <w:pPr>
        <w:pStyle w:val="a5"/>
      </w:pPr>
    </w:p>
    <w:p w:rsidR="00D55482" w:rsidRPr="00BA78A1" w:rsidRDefault="00D55482" w:rsidP="00D55482">
      <w:pPr>
        <w:pStyle w:val="a5"/>
      </w:pPr>
      <w:r>
        <w:t>Нижний Новгород</w:t>
      </w:r>
    </w:p>
    <w:p w:rsidR="00D55482" w:rsidRDefault="00D55482" w:rsidP="00D55482">
      <w:pPr>
        <w:pStyle w:val="a5"/>
        <w:sectPr w:rsidR="00D55482" w:rsidSect="00493B53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1E176B">
        <w:t>1</w:t>
      </w:r>
      <w:r w:rsidRPr="0005366D">
        <w:t>3</w:t>
      </w:r>
      <w:r>
        <w:t xml:space="preserve"> </w:t>
      </w:r>
    </w:p>
    <w:p w:rsidR="009D7A83" w:rsidRDefault="00D55482" w:rsidP="00D55482">
      <w:pPr>
        <w:pStyle w:val="1"/>
      </w:pPr>
      <w:r>
        <w:lastRenderedPageBreak/>
        <w:t>Введение</w:t>
      </w:r>
    </w:p>
    <w:p w:rsidR="00B97B66" w:rsidRDefault="00BC34AE" w:rsidP="003C656A">
      <w:proofErr w:type="gramStart"/>
      <w:r>
        <w:rPr>
          <w:bCs/>
          <w:iCs/>
          <w:lang w:val="en-US"/>
        </w:rPr>
        <w:t>d</w:t>
      </w:r>
      <w:r w:rsidRPr="00BC34AE">
        <w:rPr>
          <w:bCs/>
          <w:iCs/>
        </w:rPr>
        <w:t>-</w:t>
      </w:r>
      <w:r>
        <w:rPr>
          <w:bCs/>
          <w:iCs/>
        </w:rPr>
        <w:t>к</w:t>
      </w:r>
      <w:r w:rsidR="00D55482" w:rsidRPr="00B97B66">
        <w:rPr>
          <w:bCs/>
          <w:iCs/>
        </w:rPr>
        <w:t>уча</w:t>
      </w:r>
      <w:proofErr w:type="gramEnd"/>
      <w:r w:rsidR="00D55482" w:rsidRPr="00D55482">
        <w:t xml:space="preserve"> – представление взвешенного множества в виде </w:t>
      </w:r>
      <w:r>
        <w:rPr>
          <w:lang w:val="en-US"/>
        </w:rPr>
        <w:t>d</w:t>
      </w:r>
      <w:r w:rsidRPr="00BC34AE">
        <w:t>-</w:t>
      </w:r>
      <w:proofErr w:type="spellStart"/>
      <w:r>
        <w:t>арного</w:t>
      </w:r>
      <w:proofErr w:type="spellEnd"/>
      <w:r>
        <w:t xml:space="preserve"> </w:t>
      </w:r>
      <w:r w:rsidR="00D55482" w:rsidRPr="00D55482">
        <w:t>корневого дерева, узлам которого ставятся во взаимно однозначное соответствие элементы рассматриваемого множества.</w:t>
      </w:r>
      <w:r w:rsidR="00B97B66">
        <w:t xml:space="preserve"> </w:t>
      </w:r>
      <w:r w:rsidR="008F763E" w:rsidRPr="00B97B66">
        <w:t xml:space="preserve">Соответствие между узлами дерева </w:t>
      </w:r>
      <w:r w:rsidR="00B97B66">
        <w:t>обладает следующим свойством</w:t>
      </w:r>
      <w:r w:rsidR="008F763E" w:rsidRPr="00B97B66">
        <w:t>: ключ элемента, приписанного узлу, не превосходит ключей, приписанных его потомкам.</w:t>
      </w:r>
      <w:r w:rsidR="00C45956">
        <w:t xml:space="preserve"> Данное </w:t>
      </w:r>
      <w:r w:rsidR="003C656A">
        <w:t xml:space="preserve">правило называет </w:t>
      </w:r>
      <w:proofErr w:type="spellStart"/>
      <w:r w:rsidR="003C656A">
        <w:t>окученностью</w:t>
      </w:r>
      <w:proofErr w:type="spellEnd"/>
      <w:r w:rsidR="003C656A">
        <w:t>.</w:t>
      </w:r>
    </w:p>
    <w:p w:rsidR="00B97B66" w:rsidRDefault="00B97B66" w:rsidP="003C656A">
      <w:r w:rsidRPr="00B97B66">
        <w:t xml:space="preserve">Алгоритм </w:t>
      </w:r>
      <w:proofErr w:type="spellStart"/>
      <w:r w:rsidRPr="00B97B66">
        <w:t>Кр</w:t>
      </w:r>
      <w:r>
        <w:t>ускала</w:t>
      </w:r>
      <w:proofErr w:type="spellEnd"/>
      <w:r>
        <w:t xml:space="preserve"> (или алгоритм </w:t>
      </w:r>
      <w:proofErr w:type="spellStart"/>
      <w:r>
        <w:t>Краскала</w:t>
      </w:r>
      <w:proofErr w:type="spellEnd"/>
      <w:r>
        <w:t xml:space="preserve">) - </w:t>
      </w:r>
      <w:r w:rsidRPr="00B97B66">
        <w:t xml:space="preserve">алгоритм построения минимального </w:t>
      </w:r>
      <w:proofErr w:type="spellStart"/>
      <w:r w:rsidRPr="00B97B66">
        <w:t>остовного</w:t>
      </w:r>
      <w:proofErr w:type="spellEnd"/>
      <w:r w:rsidRPr="00B97B66">
        <w:t xml:space="preserve"> дерева взвешенного связного неориентированного графа.</w:t>
      </w:r>
    </w:p>
    <w:p w:rsidR="003C656A" w:rsidRPr="00B97B66" w:rsidRDefault="003C656A" w:rsidP="003C656A">
      <w:r>
        <w:t xml:space="preserve">Разделенные множества абстрактная структура данных для представления непересекающихся множеств, которая будет использоваться данной лабораторной работе. </w:t>
      </w:r>
    </w:p>
    <w:p w:rsidR="00A5413E" w:rsidRDefault="00B97B66" w:rsidP="003C656A">
      <w:r>
        <w:t xml:space="preserve">Итак, в данной лабораторной работе будет разработана </w:t>
      </w:r>
      <w:r w:rsidR="00A5413E">
        <w:t xml:space="preserve">приоритетная очередь, основанная на </w:t>
      </w:r>
      <w:r w:rsidR="00A5413E">
        <w:rPr>
          <w:lang w:val="en-US"/>
        </w:rPr>
        <w:t>d</w:t>
      </w:r>
      <w:r w:rsidR="00A5413E" w:rsidRPr="00A5413E">
        <w:t>-</w:t>
      </w:r>
      <w:r w:rsidR="00A5413E">
        <w:t xml:space="preserve">куче, которая будет использоваться в реализации алгоритма </w:t>
      </w:r>
      <w:proofErr w:type="spellStart"/>
      <w:r w:rsidR="00A5413E">
        <w:t>Крускала</w:t>
      </w:r>
      <w:proofErr w:type="spellEnd"/>
      <w:r w:rsidR="00A5413E">
        <w:t xml:space="preserve">. </w:t>
      </w:r>
    </w:p>
    <w:p w:rsidR="00A5413E" w:rsidRDefault="00A5413E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A5413E" w:rsidRDefault="00A5413E" w:rsidP="00A5413E">
      <w:pPr>
        <w:pStyle w:val="1"/>
      </w:pPr>
      <w:r>
        <w:lastRenderedPageBreak/>
        <w:t>Постановка задачи</w:t>
      </w:r>
    </w:p>
    <w:p w:rsidR="00A5413E" w:rsidRDefault="00A5413E" w:rsidP="00A5413E">
      <w:r>
        <w:t xml:space="preserve">Целью данной лабораторной работы является разработка программы, иллюстрирующей работу алгоритма </w:t>
      </w:r>
      <w:proofErr w:type="spellStart"/>
      <w:r>
        <w:t>Крускала</w:t>
      </w:r>
      <w:proofErr w:type="spellEnd"/>
      <w:r>
        <w:t xml:space="preserve"> по поиску минимального </w:t>
      </w:r>
      <w:proofErr w:type="spellStart"/>
      <w:r>
        <w:t>остовного</w:t>
      </w:r>
      <w:proofErr w:type="spellEnd"/>
      <w:r>
        <w:t xml:space="preserve"> дерева во </w:t>
      </w:r>
      <w:proofErr w:type="spellStart"/>
      <w:r>
        <w:t>взвещенном</w:t>
      </w:r>
      <w:proofErr w:type="spellEnd"/>
      <w:r>
        <w:t xml:space="preserve"> неориентированном графе. </w:t>
      </w:r>
      <w:r w:rsidR="00AF00E5">
        <w:t xml:space="preserve">Исходный граф необходимо генерировать случайным образом. Отображение на форме осуществить с помощью компоненты </w:t>
      </w:r>
      <w:r w:rsidR="00AF00E5" w:rsidRPr="00AF00E5">
        <w:t>“</w:t>
      </w:r>
      <w:r w:rsidR="00AF00E5">
        <w:rPr>
          <w:lang w:val="en-US"/>
        </w:rPr>
        <w:t>Microsoft</w:t>
      </w:r>
      <w:r w:rsidR="00AF00E5" w:rsidRPr="00AF00E5">
        <w:t xml:space="preserve"> </w:t>
      </w:r>
      <w:r w:rsidR="00AF00E5">
        <w:rPr>
          <w:lang w:val="en-US"/>
        </w:rPr>
        <w:t>Automatic</w:t>
      </w:r>
      <w:r w:rsidR="00AF00E5" w:rsidRPr="00AF00E5">
        <w:t xml:space="preserve"> </w:t>
      </w:r>
      <w:r w:rsidR="00AF00E5">
        <w:rPr>
          <w:lang w:val="en-US"/>
        </w:rPr>
        <w:t>Graph</w:t>
      </w:r>
      <w:r w:rsidR="00AF00E5" w:rsidRPr="00AF00E5">
        <w:t xml:space="preserve"> </w:t>
      </w:r>
      <w:r w:rsidR="00AF00E5">
        <w:rPr>
          <w:lang w:val="en-US"/>
        </w:rPr>
        <w:t>Layout</w:t>
      </w:r>
      <w:r w:rsidR="00AF00E5" w:rsidRPr="00AF00E5">
        <w:t>” (</w:t>
      </w:r>
      <w:r w:rsidR="00AF00E5">
        <w:rPr>
          <w:lang w:val="en-US"/>
        </w:rPr>
        <w:t>MSAGL</w:t>
      </w:r>
      <w:r w:rsidR="00AF00E5" w:rsidRPr="00AF00E5">
        <w:t>).</w:t>
      </w:r>
      <w:r w:rsidR="00AF00E5">
        <w:t xml:space="preserve"> Ребра графа, принадлежащие </w:t>
      </w:r>
      <w:proofErr w:type="spellStart"/>
      <w:r w:rsidR="00AF00E5">
        <w:t>остовному</w:t>
      </w:r>
      <w:proofErr w:type="spellEnd"/>
      <w:r w:rsidR="00AF00E5">
        <w:t xml:space="preserve"> дереву, будут подсвечиваться красным цветом.</w:t>
      </w:r>
      <w:r w:rsidR="00AF00E5" w:rsidRPr="00AF00E5">
        <w:t xml:space="preserve"> </w:t>
      </w:r>
      <w:r w:rsidR="00AF00E5">
        <w:t xml:space="preserve">Также реализовать возможность отображения следующего ребра </w:t>
      </w:r>
      <w:proofErr w:type="spellStart"/>
      <w:r w:rsidR="00AF00E5">
        <w:t>остовного</w:t>
      </w:r>
      <w:proofErr w:type="spellEnd"/>
      <w:r w:rsidR="00AF00E5">
        <w:t xml:space="preserve"> дерева по нажатию кнопки, то есть один клик – одно ребро. </w:t>
      </w:r>
    </w:p>
    <w:p w:rsidR="00AF00E5" w:rsidRDefault="00AF00E5" w:rsidP="00AF00E5">
      <w:r>
        <w:t xml:space="preserve">Исходные данные: </w:t>
      </w:r>
    </w:p>
    <w:p w:rsidR="00AF00E5" w:rsidRDefault="00AF00E5" w:rsidP="00AF00E5">
      <w:pPr>
        <w:pStyle w:val="a7"/>
        <w:numPr>
          <w:ilvl w:val="0"/>
          <w:numId w:val="5"/>
        </w:numPr>
      </w:pPr>
      <w:proofErr w:type="spellStart"/>
      <w:r w:rsidRPr="00AF00E5">
        <w:rPr>
          <w:lang w:val="en-US"/>
        </w:rPr>
        <w:t>numVerteces</w:t>
      </w:r>
      <w:proofErr w:type="spellEnd"/>
      <w:r w:rsidRPr="00AF00E5">
        <w:t xml:space="preserve"> – </w:t>
      </w:r>
      <w:r>
        <w:t>количество вершин;</w:t>
      </w:r>
    </w:p>
    <w:p w:rsidR="00AF00E5" w:rsidRDefault="00AF00E5" w:rsidP="00AF00E5">
      <w:pPr>
        <w:pStyle w:val="a7"/>
        <w:numPr>
          <w:ilvl w:val="0"/>
          <w:numId w:val="5"/>
        </w:numPr>
      </w:pPr>
      <w:proofErr w:type="spellStart"/>
      <w:proofErr w:type="gramStart"/>
      <w:r w:rsidRPr="00AF00E5">
        <w:rPr>
          <w:lang w:val="en-US"/>
        </w:rPr>
        <w:t>numEdges</w:t>
      </w:r>
      <w:proofErr w:type="spellEnd"/>
      <w:proofErr w:type="gramEnd"/>
      <w:r w:rsidRPr="00AF00E5">
        <w:rPr>
          <w:lang w:val="en-US"/>
        </w:rPr>
        <w:t xml:space="preserve"> – </w:t>
      </w:r>
      <w:r>
        <w:t>количество ребер.</w:t>
      </w:r>
    </w:p>
    <w:p w:rsidR="00AF00E5" w:rsidRDefault="00AF00E5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AF00E5" w:rsidRDefault="00AF00E5" w:rsidP="00AF00E5">
      <w:pPr>
        <w:pStyle w:val="1"/>
      </w:pPr>
      <w:r>
        <w:lastRenderedPageBreak/>
        <w:t>Руководство пользователя</w:t>
      </w:r>
    </w:p>
    <w:p w:rsidR="008F763E" w:rsidRDefault="00AF00E5" w:rsidP="008F763E">
      <w:r w:rsidRPr="008F763E">
        <w:t>Чтобы воспользоваться реализованной программой необходимо запустить бинарный файл KruskalAlgorithm.exe</w:t>
      </w:r>
      <w:r w:rsidR="00AE46A5" w:rsidRPr="008F763E">
        <w:t xml:space="preserve">. Необходимо, чтобы с ним в одной папке находились исполняемы файлы динамических библиотек компоненты MSAGL. </w:t>
      </w:r>
      <w:r w:rsidR="000E69EC" w:rsidRPr="008F763E">
        <w:t xml:space="preserve">После запуска появится окно, показанное на </w:t>
      </w:r>
      <w:r w:rsidR="000E69EC" w:rsidRPr="008F763E">
        <w:fldChar w:fldCharType="begin"/>
      </w:r>
      <w:r w:rsidR="000E69EC" w:rsidRPr="008F763E">
        <w:instrText xml:space="preserve"> REF  _Ref356046433 \* Lower \h \r </w:instrText>
      </w:r>
      <w:r w:rsidR="008F763E">
        <w:instrText xml:space="preserve"> \* MERGEFORMAT </w:instrText>
      </w:r>
      <w:r w:rsidR="000E69EC" w:rsidRPr="008F763E">
        <w:fldChar w:fldCharType="separate"/>
      </w:r>
      <w:r w:rsidR="000E69EC" w:rsidRPr="008F763E">
        <w:t>рис 1</w:t>
      </w:r>
      <w:r w:rsidR="000E69EC" w:rsidRPr="008F763E">
        <w:fldChar w:fldCharType="end"/>
      </w:r>
      <w:r w:rsidR="000E69EC" w:rsidRPr="008F763E">
        <w:t>.</w:t>
      </w:r>
      <w:r w:rsidR="000E69EC">
        <w:t xml:space="preserve"> </w:t>
      </w:r>
    </w:p>
    <w:p w:rsidR="00AF00E5" w:rsidRDefault="00EB5738" w:rsidP="0005366D">
      <w:pPr>
        <w:pStyle w:val="a9"/>
      </w:pPr>
      <w:r>
        <w:drawing>
          <wp:inline distT="0" distB="0" distL="0" distR="0">
            <wp:extent cx="5934075" cy="4219575"/>
            <wp:effectExtent l="0" t="0" r="9525" b="9525"/>
            <wp:docPr id="4" name="Рисунок 4" descr="C:\Users\Михаил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ихаил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C" w:rsidRDefault="000E69EC" w:rsidP="000E69EC">
      <w:pPr>
        <w:pStyle w:val="a0"/>
      </w:pPr>
      <w:bookmarkStart w:id="4" w:name="_Ref356046433"/>
      <w:r>
        <w:t>Начальное окно программы</w:t>
      </w:r>
      <w:bookmarkEnd w:id="4"/>
    </w:p>
    <w:p w:rsidR="0005366D" w:rsidRDefault="0005366D" w:rsidP="0005366D">
      <w:r>
        <w:t xml:space="preserve">Далее необходимо ввести исходные данные в специально предназначенные для этого поля и сгенерировать граф, нажав на кнопку </w:t>
      </w:r>
      <w:r w:rsidRPr="0005366D">
        <w:t>“</w:t>
      </w:r>
      <w:r>
        <w:rPr>
          <w:lang w:val="en-US"/>
        </w:rPr>
        <w:t>Generate</w:t>
      </w:r>
      <w:r w:rsidRPr="0005366D">
        <w:t xml:space="preserve"> </w:t>
      </w:r>
      <w:r>
        <w:rPr>
          <w:lang w:val="en-US"/>
        </w:rPr>
        <w:t>graph</w:t>
      </w:r>
      <w:r w:rsidRPr="0005366D">
        <w:t xml:space="preserve">”. </w:t>
      </w:r>
      <w:r>
        <w:t xml:space="preserve">Пример на </w:t>
      </w:r>
      <w:r>
        <w:fldChar w:fldCharType="begin"/>
      </w:r>
      <w:r>
        <w:instrText xml:space="preserve"> REF  _Ref356226662 \* Lower \h \r </w:instrText>
      </w:r>
      <w:r>
        <w:fldChar w:fldCharType="separate"/>
      </w:r>
      <w:r>
        <w:t>рис 2</w:t>
      </w:r>
      <w:r>
        <w:fldChar w:fldCharType="end"/>
      </w:r>
      <w:r>
        <w:t>.</w:t>
      </w:r>
    </w:p>
    <w:p w:rsidR="0005366D" w:rsidRDefault="00EB5738" w:rsidP="0005366D">
      <w:pPr>
        <w:pStyle w:val="a9"/>
      </w:pPr>
      <w:r>
        <w:lastRenderedPageBreak/>
        <w:drawing>
          <wp:inline distT="0" distB="0" distL="0" distR="0">
            <wp:extent cx="5934075" cy="4200525"/>
            <wp:effectExtent l="0" t="0" r="9525" b="9525"/>
            <wp:docPr id="5" name="Рисунок 5" descr="C:\Users\Михаил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ихаил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6D" w:rsidRDefault="0005366D" w:rsidP="0005366D">
      <w:pPr>
        <w:pStyle w:val="a0"/>
      </w:pPr>
      <w:bookmarkStart w:id="5" w:name="_Ref356226662"/>
      <w:r>
        <w:t>Пример программы с исходными данными и сгенерерованным графом</w:t>
      </w:r>
      <w:bookmarkEnd w:id="5"/>
    </w:p>
    <w:p w:rsidR="0005366D" w:rsidRPr="00357601" w:rsidRDefault="00EB5738" w:rsidP="0005366D">
      <w:r>
        <w:t xml:space="preserve">На следующем шаге нужно с помощью переключателя выбрать тип приоритетной очереди, с помощью которой будет производиться вычисление </w:t>
      </w:r>
      <w:proofErr w:type="spellStart"/>
      <w:r>
        <w:t>остовного</w:t>
      </w:r>
      <w:proofErr w:type="spellEnd"/>
      <w:r>
        <w:t xml:space="preserve"> дерево. В данной лабораторной работе мы используем </w:t>
      </w:r>
      <w:r>
        <w:rPr>
          <w:lang w:val="en-US"/>
        </w:rPr>
        <w:t>d</w:t>
      </w:r>
      <w:r w:rsidRPr="00EB5738">
        <w:t>-</w:t>
      </w:r>
      <w:r>
        <w:t xml:space="preserve">кучу, поэтому нужно выбрать первый вариант. Если нажать на кнопку </w:t>
      </w:r>
      <w:r w:rsidRPr="00EB5738">
        <w:t>“</w:t>
      </w:r>
      <w:r>
        <w:rPr>
          <w:lang w:val="en-US"/>
        </w:rPr>
        <w:t>Next</w:t>
      </w:r>
      <w:r w:rsidRPr="00EB5738">
        <w:t xml:space="preserve"> </w:t>
      </w:r>
      <w:r>
        <w:rPr>
          <w:lang w:val="en-US"/>
        </w:rPr>
        <w:t>step</w:t>
      </w:r>
      <w:r w:rsidRPr="00EB5738">
        <w:t xml:space="preserve">”, </w:t>
      </w:r>
      <w:r>
        <w:t xml:space="preserve">то по одному будут появляться ребра </w:t>
      </w:r>
      <w:proofErr w:type="spellStart"/>
      <w:r>
        <w:t>остовного</w:t>
      </w:r>
      <w:proofErr w:type="spellEnd"/>
      <w:r>
        <w:t xml:space="preserve"> дерева, пока всё дерево не будет подсвечено красным. Кнопка </w:t>
      </w:r>
      <w:r w:rsidRPr="00EB5738">
        <w:t>“</w:t>
      </w:r>
      <w:r>
        <w:rPr>
          <w:lang w:val="en-US"/>
        </w:rPr>
        <w:t>Show</w:t>
      </w:r>
      <w:r w:rsidRPr="00EB5738">
        <w:t xml:space="preserve"> </w:t>
      </w:r>
      <w:r>
        <w:rPr>
          <w:lang w:val="en-US"/>
        </w:rPr>
        <w:t>full</w:t>
      </w:r>
      <w:r w:rsidRPr="00EB5738">
        <w:t xml:space="preserve">” </w:t>
      </w:r>
      <w:r>
        <w:t xml:space="preserve">подсвечивает все </w:t>
      </w:r>
      <w:proofErr w:type="spellStart"/>
      <w:r>
        <w:t>остовное</w:t>
      </w:r>
      <w:proofErr w:type="spellEnd"/>
      <w:r>
        <w:t xml:space="preserve"> дерево сразу. </w:t>
      </w:r>
      <w:r w:rsidR="00357601">
        <w:t xml:space="preserve"> </w:t>
      </w:r>
      <w:r>
        <w:t xml:space="preserve">Пример окончательно картинки на экране на </w:t>
      </w:r>
      <w:r>
        <w:fldChar w:fldCharType="begin"/>
      </w:r>
      <w:r>
        <w:instrText xml:space="preserve"> REF  _Ref356227006 \* Lower \h \r </w:instrText>
      </w:r>
      <w:r>
        <w:fldChar w:fldCharType="separate"/>
      </w:r>
      <w:r>
        <w:t>рис 3</w:t>
      </w:r>
      <w:r>
        <w:fldChar w:fldCharType="end"/>
      </w:r>
      <w:r>
        <w:t>.</w:t>
      </w:r>
      <w:r w:rsidR="00357601">
        <w:t xml:space="preserve"> Также имеется кнопка </w:t>
      </w:r>
      <w:r w:rsidR="00357601" w:rsidRPr="00357601">
        <w:t>“</w:t>
      </w:r>
      <w:r w:rsidR="00357601">
        <w:rPr>
          <w:lang w:val="en-US"/>
        </w:rPr>
        <w:t>Clear</w:t>
      </w:r>
      <w:r w:rsidR="00357601" w:rsidRPr="00357601">
        <w:t xml:space="preserve"> </w:t>
      </w:r>
      <w:r w:rsidR="00357601">
        <w:rPr>
          <w:lang w:val="en-US"/>
        </w:rPr>
        <w:t>graph</w:t>
      </w:r>
      <w:r w:rsidR="00357601" w:rsidRPr="00357601">
        <w:t xml:space="preserve">”, </w:t>
      </w:r>
      <w:r w:rsidR="00357601">
        <w:t xml:space="preserve">которая очищает область </w:t>
      </w:r>
      <w:proofErr w:type="spellStart"/>
      <w:r w:rsidR="00357601">
        <w:t>отрисовки</w:t>
      </w:r>
      <w:proofErr w:type="spellEnd"/>
      <w:r w:rsidR="00357601">
        <w:t xml:space="preserve"> графа. </w:t>
      </w:r>
    </w:p>
    <w:p w:rsidR="00EB5738" w:rsidRDefault="00EB5738" w:rsidP="00EB5738">
      <w:pPr>
        <w:pStyle w:val="a9"/>
      </w:pPr>
      <w:r>
        <w:lastRenderedPageBreak/>
        <w:drawing>
          <wp:inline distT="0" distB="0" distL="0" distR="0" wp14:anchorId="2E7AC04E" wp14:editId="36303126">
            <wp:extent cx="5934075" cy="4210050"/>
            <wp:effectExtent l="0" t="0" r="9525" b="0"/>
            <wp:docPr id="6" name="Рисунок 6" descr="C:\Users\Михаил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ихаил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38" w:rsidRDefault="00EB5738" w:rsidP="00EB5738">
      <w:pPr>
        <w:pStyle w:val="a0"/>
      </w:pPr>
      <w:bookmarkStart w:id="6" w:name="_Ref356227006"/>
      <w:r>
        <w:t>Окончание работы программы</w:t>
      </w:r>
      <w:bookmarkEnd w:id="6"/>
    </w:p>
    <w:p w:rsidR="00EB5738" w:rsidRDefault="00EB5738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EB5738" w:rsidRDefault="00EB5738" w:rsidP="00EB5738">
      <w:pPr>
        <w:pStyle w:val="1"/>
      </w:pPr>
      <w:r>
        <w:lastRenderedPageBreak/>
        <w:t>Руководство программиста</w:t>
      </w:r>
    </w:p>
    <w:p w:rsidR="00EB5738" w:rsidRDefault="00EB5738" w:rsidP="00EB5738">
      <w:pPr>
        <w:pStyle w:val="2"/>
      </w:pPr>
      <w:r>
        <w:t>Описание структуры программы</w:t>
      </w:r>
    </w:p>
    <w:p w:rsidR="00EB5738" w:rsidRDefault="00EB5738" w:rsidP="00EB5738">
      <w:r>
        <w:t xml:space="preserve">Данная программа разрабатывалась в среде </w:t>
      </w:r>
      <w:r>
        <w:rPr>
          <w:lang w:val="en-US"/>
        </w:rPr>
        <w:t>Visual</w:t>
      </w:r>
      <w:r w:rsidRPr="002355DC">
        <w:t xml:space="preserve"> </w:t>
      </w:r>
      <w:r>
        <w:rPr>
          <w:lang w:val="en-US"/>
        </w:rPr>
        <w:t>Studio</w:t>
      </w:r>
      <w:r>
        <w:t xml:space="preserve"> на языке программирования </w:t>
      </w:r>
      <w:r>
        <w:rPr>
          <w:lang w:val="en-US"/>
        </w:rPr>
        <w:t>C</w:t>
      </w:r>
      <w:r w:rsidRPr="00EB5738">
        <w:t xml:space="preserve">++ </w:t>
      </w:r>
      <w:r w:rsidRPr="002355DC">
        <w:t xml:space="preserve">. </w:t>
      </w:r>
      <w:r>
        <w:t xml:space="preserve">Решение состоит из трех проектов: </w:t>
      </w:r>
    </w:p>
    <w:p w:rsidR="00EB5738" w:rsidRPr="002355DC" w:rsidRDefault="00EB5738" w:rsidP="00EB5738">
      <w:pPr>
        <w:pStyle w:val="a7"/>
        <w:numPr>
          <w:ilvl w:val="0"/>
          <w:numId w:val="7"/>
        </w:numPr>
        <w:suppressAutoHyphens/>
        <w:spacing w:before="120"/>
        <w:jc w:val="both"/>
        <w:rPr>
          <w:lang w:val="en-US"/>
        </w:rPr>
      </w:pPr>
      <w:proofErr w:type="spellStart"/>
      <w:r w:rsidRPr="00A6395F">
        <w:rPr>
          <w:rStyle w:val="ad"/>
        </w:rPr>
        <w:t>KruskalAlgorithm</w:t>
      </w:r>
      <w:proofErr w:type="spellEnd"/>
      <w:r>
        <w:rPr>
          <w:lang w:val="en-US"/>
        </w:rPr>
        <w:t xml:space="preserve"> – </w:t>
      </w:r>
      <w:r>
        <w:t>основная программа</w:t>
      </w:r>
    </w:p>
    <w:p w:rsidR="00EB5738" w:rsidRPr="002355DC" w:rsidRDefault="00EB5738" w:rsidP="00EB5738">
      <w:pPr>
        <w:pStyle w:val="a7"/>
        <w:numPr>
          <w:ilvl w:val="0"/>
          <w:numId w:val="7"/>
        </w:numPr>
        <w:suppressAutoHyphens/>
        <w:spacing w:before="120"/>
        <w:jc w:val="both"/>
        <w:rPr>
          <w:lang w:val="en-US"/>
        </w:rPr>
      </w:pPr>
      <w:proofErr w:type="spellStart"/>
      <w:r w:rsidRPr="00A6395F">
        <w:rPr>
          <w:rStyle w:val="ad"/>
        </w:rPr>
        <w:t>KruskalLib</w:t>
      </w:r>
      <w:proofErr w:type="spellEnd"/>
      <w:r>
        <w:rPr>
          <w:lang w:val="en-US"/>
        </w:rPr>
        <w:t xml:space="preserve"> – </w:t>
      </w:r>
      <w:r>
        <w:t>динамическая библиотека</w:t>
      </w:r>
    </w:p>
    <w:p w:rsidR="00EB5738" w:rsidRPr="00C153A3" w:rsidRDefault="00EB5738" w:rsidP="00EB5738">
      <w:pPr>
        <w:pStyle w:val="a7"/>
        <w:numPr>
          <w:ilvl w:val="0"/>
          <w:numId w:val="7"/>
        </w:numPr>
        <w:suppressAutoHyphens/>
        <w:spacing w:before="120"/>
        <w:jc w:val="both"/>
        <w:rPr>
          <w:lang w:val="en-US"/>
        </w:rPr>
      </w:pPr>
      <w:proofErr w:type="spellStart"/>
      <w:r w:rsidRPr="00A6395F">
        <w:rPr>
          <w:rStyle w:val="ad"/>
        </w:rPr>
        <w:t>TestApp</w:t>
      </w:r>
      <w:proofErr w:type="spellEnd"/>
      <w:r>
        <w:rPr>
          <w:lang w:val="en-US"/>
        </w:rPr>
        <w:t xml:space="preserve"> – </w:t>
      </w:r>
      <w:r>
        <w:t>тестовая программа</w:t>
      </w:r>
    </w:p>
    <w:p w:rsidR="004741E7" w:rsidRDefault="004741E7" w:rsidP="004741E7">
      <w:r>
        <w:t xml:space="preserve">Основная программа использует статическую библиотеку </w:t>
      </w:r>
      <w:proofErr w:type="spellStart"/>
      <w:r w:rsidRPr="00A6395F">
        <w:rPr>
          <w:rStyle w:val="ad"/>
        </w:rPr>
        <w:t>KruskalLib</w:t>
      </w:r>
      <w:proofErr w:type="spellEnd"/>
      <w:r>
        <w:t xml:space="preserve">, которая содержит все объявления и реализации классов, и компонент для </w:t>
      </w:r>
      <w:r>
        <w:rPr>
          <w:lang w:val="en-US"/>
        </w:rPr>
        <w:t>Visual</w:t>
      </w:r>
      <w:r w:rsidRPr="004741E7">
        <w:t xml:space="preserve"> </w:t>
      </w:r>
      <w:r>
        <w:rPr>
          <w:lang w:val="en-US"/>
        </w:rPr>
        <w:t>Studio</w:t>
      </w:r>
      <w:r w:rsidRPr="00C153A3">
        <w:t xml:space="preserve"> </w:t>
      </w:r>
      <w:r>
        <w:t xml:space="preserve">для </w:t>
      </w:r>
      <w:proofErr w:type="spellStart"/>
      <w:r>
        <w:t>отрисовки</w:t>
      </w:r>
      <w:proofErr w:type="spellEnd"/>
      <w:r>
        <w:t xml:space="preserve"> графа на экране. </w:t>
      </w:r>
    </w:p>
    <w:p w:rsidR="004741E7" w:rsidRDefault="004741E7" w:rsidP="004741E7">
      <w:r>
        <w:t xml:space="preserve">Тестовая программа, используя </w:t>
      </w:r>
      <w:r w:rsidRPr="004741E7">
        <w:rPr>
          <w:lang w:val="en-US"/>
        </w:rPr>
        <w:t>Google</w:t>
      </w:r>
      <w:r w:rsidRPr="00C153A3">
        <w:t xml:space="preserve"> </w:t>
      </w:r>
      <w:r w:rsidRPr="004741E7">
        <w:rPr>
          <w:lang w:val="en-US"/>
        </w:rPr>
        <w:t>Testing</w:t>
      </w:r>
      <w:r w:rsidRPr="00C153A3">
        <w:t xml:space="preserve"> </w:t>
      </w:r>
      <w:r w:rsidRPr="004741E7">
        <w:rPr>
          <w:lang w:val="en-US"/>
        </w:rPr>
        <w:t>Framework</w:t>
      </w:r>
      <w:r w:rsidRPr="00C153A3">
        <w:t>,</w:t>
      </w:r>
      <w:r>
        <w:t xml:space="preserve"> тестирует методы классов из библиотеки </w:t>
      </w:r>
      <w:proofErr w:type="spellStart"/>
      <w:r w:rsidRPr="00A6395F">
        <w:rPr>
          <w:rStyle w:val="ad"/>
        </w:rPr>
        <w:t>KruskalLib</w:t>
      </w:r>
      <w:proofErr w:type="spellEnd"/>
      <w:r>
        <w:t>.</w:t>
      </w:r>
    </w:p>
    <w:p w:rsidR="00EB5738" w:rsidRDefault="004741E7" w:rsidP="00EB5738">
      <w:r>
        <w:t xml:space="preserve">Библиотека </w:t>
      </w:r>
      <w:proofErr w:type="spellStart"/>
      <w:r w:rsidRPr="00A6395F">
        <w:rPr>
          <w:rStyle w:val="ad"/>
        </w:rPr>
        <w:t>KruskalLib</w:t>
      </w:r>
      <w:proofErr w:type="spellEnd"/>
      <w:r w:rsidRPr="004741E7">
        <w:t xml:space="preserve"> </w:t>
      </w:r>
      <w:r>
        <w:t xml:space="preserve">состоит из 6 модулей: </w:t>
      </w:r>
    </w:p>
    <w:p w:rsidR="004741E7" w:rsidRPr="00A6395F" w:rsidRDefault="004741E7" w:rsidP="00A6395F">
      <w:pPr>
        <w:pStyle w:val="a7"/>
        <w:numPr>
          <w:ilvl w:val="0"/>
          <w:numId w:val="10"/>
        </w:numPr>
      </w:pPr>
      <w:r w:rsidRPr="00A6395F">
        <w:rPr>
          <w:rStyle w:val="ad"/>
        </w:rPr>
        <w:t>Graph</w:t>
      </w:r>
      <w:r w:rsidRPr="00A6395F">
        <w:rPr>
          <w:rStyle w:val="ad"/>
          <w:lang w:val="ru-RU"/>
        </w:rPr>
        <w:t xml:space="preserve"> </w:t>
      </w:r>
      <w:r w:rsidRPr="00A6395F">
        <w:t>– модуль, содержащий класс</w:t>
      </w:r>
      <w:r w:rsidR="00A6395F">
        <w:t xml:space="preserve"> ребра графа (</w:t>
      </w:r>
      <w:r w:rsidR="00A6395F" w:rsidRPr="00A6395F">
        <w:rPr>
          <w:rStyle w:val="ad"/>
        </w:rPr>
        <w:t>Edge</w:t>
      </w:r>
      <w:r w:rsidR="00A6395F">
        <w:t>)</w:t>
      </w:r>
      <w:r w:rsidR="00A6395F" w:rsidRPr="00A6395F">
        <w:t>,</w:t>
      </w:r>
      <w:r w:rsidR="0033556A" w:rsidRPr="00A6395F">
        <w:t xml:space="preserve"> взвешенного</w:t>
      </w:r>
      <w:r w:rsidRPr="00A6395F">
        <w:t xml:space="preserve"> ребра графа (</w:t>
      </w:r>
      <w:proofErr w:type="spellStart"/>
      <w:r w:rsidR="0033556A" w:rsidRPr="00A6395F">
        <w:rPr>
          <w:rStyle w:val="ad"/>
        </w:rPr>
        <w:t>Weighted</w:t>
      </w:r>
      <w:r w:rsidRPr="00A6395F">
        <w:rPr>
          <w:rStyle w:val="ad"/>
        </w:rPr>
        <w:t>Edge</w:t>
      </w:r>
      <w:proofErr w:type="spellEnd"/>
      <w:r w:rsidRPr="00A6395F">
        <w:t>) и класс графа (</w:t>
      </w:r>
      <w:r w:rsidRPr="00A6395F">
        <w:rPr>
          <w:rStyle w:val="ad"/>
        </w:rPr>
        <w:t>Graph</w:t>
      </w:r>
      <w:r w:rsidRPr="00A6395F">
        <w:t>)</w:t>
      </w:r>
    </w:p>
    <w:p w:rsidR="004741E7" w:rsidRPr="00A6395F" w:rsidRDefault="004741E7" w:rsidP="00A6395F">
      <w:pPr>
        <w:pStyle w:val="a7"/>
        <w:numPr>
          <w:ilvl w:val="0"/>
          <w:numId w:val="10"/>
        </w:numPr>
      </w:pPr>
      <w:proofErr w:type="spellStart"/>
      <w:r w:rsidRPr="00A6395F">
        <w:rPr>
          <w:rStyle w:val="ad"/>
        </w:rPr>
        <w:t>DHeapForEdges</w:t>
      </w:r>
      <w:proofErr w:type="spellEnd"/>
      <w:r w:rsidRPr="00A6395F">
        <w:t xml:space="preserve"> – d-куча, элементами которой являются объекты класса </w:t>
      </w:r>
      <w:r w:rsidRPr="00A6395F">
        <w:rPr>
          <w:rStyle w:val="ad"/>
        </w:rPr>
        <w:t>Edge</w:t>
      </w:r>
    </w:p>
    <w:p w:rsidR="004741E7" w:rsidRPr="00A6395F" w:rsidRDefault="004741E7" w:rsidP="00A6395F">
      <w:pPr>
        <w:pStyle w:val="a7"/>
        <w:numPr>
          <w:ilvl w:val="0"/>
          <w:numId w:val="10"/>
        </w:numPr>
      </w:pPr>
      <w:proofErr w:type="spellStart"/>
      <w:r w:rsidRPr="00A6395F">
        <w:rPr>
          <w:rStyle w:val="ad"/>
        </w:rPr>
        <w:t>PriorityQueue</w:t>
      </w:r>
      <w:proofErr w:type="spellEnd"/>
      <w:r w:rsidRPr="00A6395F">
        <w:t xml:space="preserve"> – абстрактный класс приоритетной очереди</w:t>
      </w:r>
    </w:p>
    <w:p w:rsidR="004741E7" w:rsidRPr="00A6395F" w:rsidRDefault="004741E7" w:rsidP="00A6395F">
      <w:pPr>
        <w:pStyle w:val="a7"/>
        <w:numPr>
          <w:ilvl w:val="0"/>
          <w:numId w:val="10"/>
        </w:numPr>
      </w:pPr>
      <w:proofErr w:type="spellStart"/>
      <w:r w:rsidRPr="00A6395F">
        <w:rPr>
          <w:rStyle w:val="ad"/>
        </w:rPr>
        <w:t>DHeapBasedPriorityQueue</w:t>
      </w:r>
      <w:proofErr w:type="spellEnd"/>
      <w:r w:rsidRPr="00A6395F">
        <w:t xml:space="preserve"> – класс приоритетной очереди, основанной на d-куче</w:t>
      </w:r>
    </w:p>
    <w:p w:rsidR="004741E7" w:rsidRPr="00A6395F" w:rsidRDefault="004741E7" w:rsidP="00A6395F">
      <w:pPr>
        <w:pStyle w:val="a7"/>
        <w:numPr>
          <w:ilvl w:val="0"/>
          <w:numId w:val="10"/>
        </w:numPr>
      </w:pPr>
      <w:proofErr w:type="spellStart"/>
      <w:r w:rsidRPr="00A6395F">
        <w:rPr>
          <w:rStyle w:val="ad"/>
        </w:rPr>
        <w:t>SeparatedSets</w:t>
      </w:r>
      <w:proofErr w:type="spellEnd"/>
      <w:r w:rsidRPr="00A6395F">
        <w:t xml:space="preserve"> – класс разделенных множеств</w:t>
      </w:r>
    </w:p>
    <w:p w:rsidR="004741E7" w:rsidRPr="00A6395F" w:rsidRDefault="004741E7" w:rsidP="00A6395F">
      <w:pPr>
        <w:pStyle w:val="a7"/>
        <w:numPr>
          <w:ilvl w:val="0"/>
          <w:numId w:val="10"/>
        </w:numPr>
      </w:pPr>
      <w:proofErr w:type="spellStart"/>
      <w:r w:rsidRPr="00A6395F">
        <w:rPr>
          <w:rStyle w:val="ad"/>
        </w:rPr>
        <w:t>KruskalImplementation</w:t>
      </w:r>
      <w:proofErr w:type="spellEnd"/>
      <w:r w:rsidRPr="00A6395F">
        <w:t xml:space="preserve"> – статический класс с реализацией алгоритма </w:t>
      </w:r>
      <w:proofErr w:type="spellStart"/>
      <w:r w:rsidRPr="00A6395F">
        <w:t>Крускала</w:t>
      </w:r>
      <w:proofErr w:type="spellEnd"/>
    </w:p>
    <w:p w:rsidR="0033556A" w:rsidRDefault="004741E7" w:rsidP="004741E7">
      <w:r>
        <w:t xml:space="preserve">Основная программа содержит форму, на которой содержатся такие компоненты как </w:t>
      </w:r>
      <w:proofErr w:type="spellStart"/>
      <w:r w:rsidRPr="00A6395F">
        <w:rPr>
          <w:rStyle w:val="ad"/>
        </w:rPr>
        <w:t>gViewer</w:t>
      </w:r>
      <w:proofErr w:type="spellEnd"/>
      <w:r w:rsidRPr="004741E7">
        <w:t xml:space="preserve"> </w:t>
      </w:r>
      <w:r>
        <w:t xml:space="preserve">для </w:t>
      </w:r>
      <w:proofErr w:type="spellStart"/>
      <w:r>
        <w:t>отрисовки</w:t>
      </w:r>
      <w:proofErr w:type="spellEnd"/>
      <w:r>
        <w:t xml:space="preserve"> графа, </w:t>
      </w:r>
      <w:r w:rsidR="0033556A" w:rsidRPr="00A6395F">
        <w:rPr>
          <w:rStyle w:val="ad"/>
        </w:rPr>
        <w:t>Button</w:t>
      </w:r>
      <w:r w:rsidR="0033556A" w:rsidRPr="0033556A">
        <w:t xml:space="preserve">, </w:t>
      </w:r>
      <w:proofErr w:type="spellStart"/>
      <w:r w:rsidR="0033556A" w:rsidRPr="00A6395F">
        <w:rPr>
          <w:rStyle w:val="ad"/>
        </w:rPr>
        <w:t>TextBox</w:t>
      </w:r>
      <w:proofErr w:type="spellEnd"/>
      <w:r w:rsidR="0033556A" w:rsidRPr="0033556A">
        <w:t xml:space="preserve">, </w:t>
      </w:r>
      <w:proofErr w:type="spellStart"/>
      <w:r w:rsidR="0033556A" w:rsidRPr="00A6395F">
        <w:rPr>
          <w:rStyle w:val="ad"/>
        </w:rPr>
        <w:t>RadioButton</w:t>
      </w:r>
      <w:proofErr w:type="spellEnd"/>
      <w:r w:rsidR="0033556A" w:rsidRPr="0033556A">
        <w:t xml:space="preserve">, </w:t>
      </w:r>
      <w:r w:rsidR="0033556A" w:rsidRPr="00A6395F">
        <w:rPr>
          <w:rStyle w:val="ad"/>
        </w:rPr>
        <w:t>Label</w:t>
      </w:r>
      <w:r w:rsidR="0033556A" w:rsidRPr="0033556A">
        <w:t xml:space="preserve"> </w:t>
      </w:r>
      <w:r w:rsidR="0033556A">
        <w:t xml:space="preserve">для взаимодействия с пользователем. Заголовочный файл формы содержит класс формы, в котором описаны все компоненты, а также функции, срабатывающие на событие </w:t>
      </w:r>
      <w:proofErr w:type="spellStart"/>
      <w:r w:rsidR="0033556A" w:rsidRPr="006B3459">
        <w:rPr>
          <w:rStyle w:val="ad"/>
          <w:rPrChange w:id="7" w:author="kustikova.v" w:date="2013-05-18T09:56:00Z">
            <w:rPr>
              <w:lang w:val="en-US"/>
            </w:rPr>
          </w:rPrChange>
        </w:rPr>
        <w:t>onClick</w:t>
      </w:r>
      <w:proofErr w:type="spellEnd"/>
      <w:r w:rsidR="0033556A" w:rsidRPr="0033556A">
        <w:t xml:space="preserve">. </w:t>
      </w:r>
    </w:p>
    <w:p w:rsidR="004741E7" w:rsidRDefault="0033556A" w:rsidP="0033556A">
      <w:pPr>
        <w:pStyle w:val="2"/>
      </w:pPr>
      <w:r>
        <w:lastRenderedPageBreak/>
        <w:t xml:space="preserve">Описание структур данных </w:t>
      </w:r>
    </w:p>
    <w:p w:rsidR="0033556A" w:rsidRDefault="0033556A" w:rsidP="004817C5">
      <w:pPr>
        <w:pStyle w:val="a9"/>
      </w:pPr>
      <w:r w:rsidRPr="004817C5">
        <w:t>Схема наследования классов в динамической библиотеке KruskalLib (</w:t>
      </w:r>
      <w:r w:rsidR="004817C5">
        <w:fldChar w:fldCharType="begin"/>
      </w:r>
      <w:r w:rsidR="004817C5">
        <w:instrText xml:space="preserve"> REF  _Ref356239146 \* Lower \h \r </w:instrText>
      </w:r>
      <w:r w:rsidR="004817C5">
        <w:fldChar w:fldCharType="separate"/>
      </w:r>
      <w:r w:rsidR="004817C5">
        <w:t>рис 4</w:t>
      </w:r>
      <w:r w:rsidR="004817C5">
        <w:fldChar w:fldCharType="end"/>
      </w:r>
      <w:r w:rsidRPr="004817C5">
        <w:t>).</w:t>
      </w:r>
      <w:r w:rsidR="004817C5" w:rsidRPr="004817C5">
        <w:drawing>
          <wp:inline distT="0" distB="0" distL="0" distR="0" wp14:anchorId="18FD7CD4" wp14:editId="4FAA8F35">
            <wp:extent cx="5934075" cy="4057650"/>
            <wp:effectExtent l="0" t="0" r="9525" b="0"/>
            <wp:docPr id="1" name="Рисунок 1" descr="C:\Users\Михаил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C5" w:rsidRPr="004817C5" w:rsidRDefault="004817C5" w:rsidP="004817C5">
      <w:pPr>
        <w:pStyle w:val="a0"/>
      </w:pPr>
      <w:bookmarkStart w:id="8" w:name="_Ref356239146"/>
      <w:r>
        <w:t>Схема наследования классов</w:t>
      </w:r>
      <w:bookmarkEnd w:id="8"/>
    </w:p>
    <w:p w:rsidR="0099610A" w:rsidRDefault="0033556A" w:rsidP="0099610A">
      <w:pPr>
        <w:pStyle w:val="3"/>
      </w:pPr>
      <w:r>
        <w:t xml:space="preserve">Описание классов </w:t>
      </w:r>
    </w:p>
    <w:p w:rsidR="0033556A" w:rsidRPr="0099610A" w:rsidRDefault="0033556A" w:rsidP="0099610A">
      <w:pPr>
        <w:pStyle w:val="a"/>
      </w:pPr>
      <w:r>
        <w:t xml:space="preserve">Класс </w:t>
      </w:r>
      <w:r>
        <w:rPr>
          <w:lang w:val="en-US"/>
        </w:rPr>
        <w:t>Edge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3556A" w:rsidTr="0033556A">
        <w:tc>
          <w:tcPr>
            <w:tcW w:w="4672" w:type="dxa"/>
          </w:tcPr>
          <w:p w:rsidR="0033556A" w:rsidRPr="0033556A" w:rsidRDefault="0033556A" w:rsidP="00A6395F">
            <w:pPr>
              <w:pStyle w:val="af"/>
            </w:pPr>
            <w:r>
              <w:t>Поле</w:t>
            </w:r>
          </w:p>
        </w:tc>
        <w:tc>
          <w:tcPr>
            <w:tcW w:w="4673" w:type="dxa"/>
          </w:tcPr>
          <w:p w:rsidR="0033556A" w:rsidRPr="0033556A" w:rsidRDefault="0033556A" w:rsidP="00A6395F">
            <w:pPr>
              <w:pStyle w:val="af"/>
            </w:pPr>
            <w:r>
              <w:t>Описание</w:t>
            </w:r>
          </w:p>
        </w:tc>
      </w:tr>
      <w:tr w:rsidR="0033556A" w:rsidTr="0033556A">
        <w:tc>
          <w:tcPr>
            <w:tcW w:w="4672" w:type="dxa"/>
          </w:tcPr>
          <w:p w:rsidR="0033556A" w:rsidRPr="0033556A" w:rsidRDefault="0033556A" w:rsidP="00A6395F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A</w:t>
            </w:r>
          </w:p>
        </w:tc>
        <w:tc>
          <w:tcPr>
            <w:tcW w:w="4673" w:type="dxa"/>
          </w:tcPr>
          <w:p w:rsidR="0099610A" w:rsidRPr="0033556A" w:rsidRDefault="0099610A" w:rsidP="0033556A">
            <w:pPr>
              <w:ind w:firstLine="0"/>
            </w:pPr>
            <w:r>
              <w:t>Начало ребра</w:t>
            </w:r>
          </w:p>
        </w:tc>
      </w:tr>
      <w:tr w:rsidR="0099610A" w:rsidTr="0033556A">
        <w:tc>
          <w:tcPr>
            <w:tcW w:w="4672" w:type="dxa"/>
          </w:tcPr>
          <w:p w:rsidR="0099610A" w:rsidRPr="0099610A" w:rsidRDefault="0099610A" w:rsidP="00A6395F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B</w:t>
            </w:r>
          </w:p>
        </w:tc>
        <w:tc>
          <w:tcPr>
            <w:tcW w:w="4673" w:type="dxa"/>
          </w:tcPr>
          <w:p w:rsidR="0099610A" w:rsidRPr="0099610A" w:rsidRDefault="0099610A" w:rsidP="0033556A">
            <w:pPr>
              <w:ind w:firstLine="0"/>
              <w:rPr>
                <w:lang w:val="en-US"/>
              </w:rPr>
            </w:pPr>
            <w:r>
              <w:t>Конец ребра</w:t>
            </w:r>
          </w:p>
        </w:tc>
      </w:tr>
    </w:tbl>
    <w:p w:rsidR="0033556A" w:rsidRPr="0033556A" w:rsidRDefault="0033556A" w:rsidP="0033556A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395F" w:rsidTr="00A6395F">
        <w:tc>
          <w:tcPr>
            <w:tcW w:w="4672" w:type="dxa"/>
          </w:tcPr>
          <w:p w:rsidR="00A6395F" w:rsidRDefault="00A6395F" w:rsidP="00A6395F">
            <w:pPr>
              <w:pStyle w:val="af"/>
            </w:pPr>
            <w:r>
              <w:t xml:space="preserve">Метод </w:t>
            </w:r>
          </w:p>
        </w:tc>
        <w:tc>
          <w:tcPr>
            <w:tcW w:w="4673" w:type="dxa"/>
          </w:tcPr>
          <w:p w:rsidR="00A6395F" w:rsidRDefault="00A6395F" w:rsidP="00A6395F">
            <w:pPr>
              <w:pStyle w:val="af"/>
            </w:pPr>
            <w:r>
              <w:t>Описание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A6395F">
            <w:pPr>
              <w:pStyle w:val="ab"/>
            </w:pPr>
            <w:r>
              <w:t>Edge()</w:t>
            </w:r>
          </w:p>
        </w:tc>
        <w:tc>
          <w:tcPr>
            <w:tcW w:w="4673" w:type="dxa"/>
          </w:tcPr>
          <w:p w:rsidR="00A6395F" w:rsidRDefault="00A6395F" w:rsidP="00EB5738">
            <w:pPr>
              <w:ind w:firstLine="0"/>
            </w:pPr>
            <w:r>
              <w:t>Конструктор по умолчанию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A6395F">
            <w:pPr>
              <w:pStyle w:val="ab"/>
            </w:pPr>
            <w:r>
              <w:t>Edge(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:rsidR="00A6395F" w:rsidRDefault="00A6395F" w:rsidP="00EB5738">
            <w:pPr>
              <w:ind w:firstLine="0"/>
            </w:pPr>
            <w:r>
              <w:t>Конструктор с параметрами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A6395F">
            <w:pPr>
              <w:pStyle w:val="ab"/>
            </w:pPr>
            <w:r>
              <w:t xml:space="preserve">~Edge() </w:t>
            </w:r>
          </w:p>
        </w:tc>
        <w:tc>
          <w:tcPr>
            <w:tcW w:w="4673" w:type="dxa"/>
          </w:tcPr>
          <w:p w:rsidR="00A6395F" w:rsidRDefault="00A6395F" w:rsidP="00EB5738">
            <w:pPr>
              <w:ind w:firstLine="0"/>
            </w:pPr>
            <w:r>
              <w:t>Виртуальный деструктор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A6395F">
            <w:pPr>
              <w:pStyle w:val="ab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GetA</w:t>
            </w:r>
            <w:proofErr w:type="spellEnd"/>
            <w:r>
              <w:t xml:space="preserve">() </w:t>
            </w:r>
          </w:p>
        </w:tc>
        <w:tc>
          <w:tcPr>
            <w:tcW w:w="4673" w:type="dxa"/>
          </w:tcPr>
          <w:p w:rsidR="00A6395F" w:rsidRDefault="00A6395F" w:rsidP="00EB5738">
            <w:pPr>
              <w:ind w:firstLine="0"/>
            </w:pPr>
            <w:r>
              <w:t>Возвращает начало ребра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A6395F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GetB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A6395F" w:rsidRDefault="00A6395F" w:rsidP="00EB5738">
            <w:pPr>
              <w:ind w:firstLine="0"/>
            </w:pPr>
            <w:r>
              <w:t>Возвращает конец ребра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A6395F">
            <w:pPr>
              <w:pStyle w:val="ab"/>
            </w:pPr>
            <w:r>
              <w:t xml:space="preserve">void </w:t>
            </w:r>
            <w:proofErr w:type="spellStart"/>
            <w:r>
              <w:t>SetA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:rsidR="00A6395F" w:rsidRPr="00A6395F" w:rsidRDefault="00A6395F" w:rsidP="00EB5738">
            <w:pPr>
              <w:ind w:firstLine="0"/>
            </w:pPr>
            <w:r>
              <w:t>Установить начало ребра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A6395F">
            <w:pPr>
              <w:pStyle w:val="ab"/>
            </w:pPr>
            <w:r>
              <w:t xml:space="preserve">void </w:t>
            </w:r>
            <w:proofErr w:type="spellStart"/>
            <w:r>
              <w:t>SetB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A6395F" w:rsidRDefault="00A6395F" w:rsidP="00EB5738">
            <w:pPr>
              <w:ind w:firstLine="0"/>
            </w:pPr>
            <w:r>
              <w:t>Установить конец ребра</w:t>
            </w:r>
          </w:p>
        </w:tc>
      </w:tr>
    </w:tbl>
    <w:p w:rsidR="004741E7" w:rsidRDefault="00A6395F" w:rsidP="00A6395F">
      <w:pPr>
        <w:pStyle w:val="a"/>
        <w:rPr>
          <w:lang w:val="en-US"/>
        </w:rPr>
      </w:pPr>
      <w:r>
        <w:lastRenderedPageBreak/>
        <w:t xml:space="preserve">Класс </w:t>
      </w:r>
      <w:proofErr w:type="spellStart"/>
      <w:r>
        <w:rPr>
          <w:lang w:val="en-US"/>
        </w:rPr>
        <w:t>WeightedEdge</w:t>
      </w:r>
      <w:proofErr w:type="spellEnd"/>
      <w:r>
        <w:rPr>
          <w:lang w:val="en-US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395F" w:rsidTr="00A6395F">
        <w:tc>
          <w:tcPr>
            <w:tcW w:w="4672" w:type="dxa"/>
          </w:tcPr>
          <w:p w:rsidR="00A6395F" w:rsidRPr="00A6395F" w:rsidRDefault="00A6395F" w:rsidP="00A6395F">
            <w:pPr>
              <w:pStyle w:val="af"/>
            </w:pPr>
            <w:r>
              <w:t xml:space="preserve">Поле </w:t>
            </w:r>
          </w:p>
        </w:tc>
        <w:tc>
          <w:tcPr>
            <w:tcW w:w="4673" w:type="dxa"/>
          </w:tcPr>
          <w:p w:rsidR="00A6395F" w:rsidRPr="00A6395F" w:rsidRDefault="00A6395F" w:rsidP="00A6395F">
            <w:pPr>
              <w:pStyle w:val="af"/>
            </w:pPr>
            <w:r>
              <w:t>Описание</w:t>
            </w:r>
          </w:p>
        </w:tc>
      </w:tr>
      <w:tr w:rsidR="00A6395F" w:rsidTr="00A6395F">
        <w:tc>
          <w:tcPr>
            <w:tcW w:w="4672" w:type="dxa"/>
          </w:tcPr>
          <w:p w:rsidR="00A6395F" w:rsidRDefault="00A6395F" w:rsidP="00A6395F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 weight</w:t>
            </w:r>
          </w:p>
        </w:tc>
        <w:tc>
          <w:tcPr>
            <w:tcW w:w="4673" w:type="dxa"/>
          </w:tcPr>
          <w:p w:rsidR="00A6395F" w:rsidRPr="00A6395F" w:rsidRDefault="00A6395F" w:rsidP="00A6395F">
            <w:pPr>
              <w:ind w:firstLine="0"/>
            </w:pPr>
            <w:r>
              <w:t>Вес ребра</w:t>
            </w:r>
          </w:p>
        </w:tc>
      </w:tr>
    </w:tbl>
    <w:p w:rsidR="00A6395F" w:rsidRPr="00A6395F" w:rsidRDefault="00A6395F" w:rsidP="00A6395F">
      <w:pPr>
        <w:ind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395F" w:rsidTr="00A6395F">
        <w:tc>
          <w:tcPr>
            <w:tcW w:w="4672" w:type="dxa"/>
          </w:tcPr>
          <w:p w:rsidR="00A6395F" w:rsidRDefault="00A6395F" w:rsidP="00A6395F">
            <w:pPr>
              <w:pStyle w:val="af"/>
            </w:pPr>
            <w:r>
              <w:t xml:space="preserve">Метод </w:t>
            </w:r>
          </w:p>
        </w:tc>
        <w:tc>
          <w:tcPr>
            <w:tcW w:w="4673" w:type="dxa"/>
          </w:tcPr>
          <w:p w:rsidR="00A6395F" w:rsidRDefault="00A6395F" w:rsidP="00A6395F">
            <w:pPr>
              <w:pStyle w:val="af"/>
            </w:pPr>
            <w:r>
              <w:t>Описание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476982">
            <w:pPr>
              <w:pStyle w:val="ab"/>
            </w:pPr>
            <w:proofErr w:type="spellStart"/>
            <w:r>
              <w:t>WeightedEdge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A6395F" w:rsidRPr="00A6395F" w:rsidRDefault="00A6395F" w:rsidP="00A6395F">
            <w:pPr>
              <w:ind w:firstLine="0"/>
            </w:pPr>
            <w:r>
              <w:t>Конструктор по умолчанию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476982">
            <w:pPr>
              <w:pStyle w:val="ab"/>
            </w:pPr>
            <w:proofErr w:type="spellStart"/>
            <w:r>
              <w:t>WeightedEdge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, double)</w:t>
            </w:r>
          </w:p>
        </w:tc>
        <w:tc>
          <w:tcPr>
            <w:tcW w:w="4673" w:type="dxa"/>
          </w:tcPr>
          <w:p w:rsidR="00A6395F" w:rsidRDefault="00A6395F" w:rsidP="00A6395F">
            <w:pPr>
              <w:ind w:firstLine="0"/>
            </w:pPr>
            <w:r>
              <w:t>Конструктор с параметрами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476982">
            <w:pPr>
              <w:pStyle w:val="ab"/>
            </w:pPr>
            <w:r>
              <w:t>~</w:t>
            </w:r>
            <w:proofErr w:type="spellStart"/>
            <w:r>
              <w:t>WeightedEdge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A6395F" w:rsidRDefault="00A6395F" w:rsidP="00A6395F">
            <w:pPr>
              <w:ind w:firstLine="0"/>
            </w:pPr>
            <w:r>
              <w:t>Виртуальный деструктор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476982">
            <w:pPr>
              <w:pStyle w:val="ab"/>
            </w:pPr>
            <w:r>
              <w:t xml:space="preserve">double </w:t>
            </w:r>
            <w:proofErr w:type="spellStart"/>
            <w:r>
              <w:t>GetWeight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A6395F" w:rsidRDefault="00A6395F" w:rsidP="00A6395F">
            <w:pPr>
              <w:ind w:firstLine="0"/>
            </w:pPr>
            <w:r>
              <w:t>Возвращает вес ребра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476982" w:rsidP="00476982">
            <w:pPr>
              <w:pStyle w:val="ab"/>
            </w:pPr>
            <w:r>
              <w:t xml:space="preserve">void </w:t>
            </w:r>
            <w:proofErr w:type="spellStart"/>
            <w:r>
              <w:t>SetWeight</w:t>
            </w:r>
            <w:proofErr w:type="spellEnd"/>
            <w:r>
              <w:t xml:space="preserve">(double) </w:t>
            </w:r>
          </w:p>
        </w:tc>
        <w:tc>
          <w:tcPr>
            <w:tcW w:w="4673" w:type="dxa"/>
          </w:tcPr>
          <w:p w:rsidR="00A6395F" w:rsidRDefault="00476982" w:rsidP="00A6395F">
            <w:pPr>
              <w:ind w:firstLine="0"/>
            </w:pPr>
            <w:r>
              <w:t>Устанавливает вес ребра</w:t>
            </w:r>
          </w:p>
        </w:tc>
      </w:tr>
      <w:tr w:rsidR="00A6395F" w:rsidTr="00A6395F">
        <w:tc>
          <w:tcPr>
            <w:tcW w:w="4672" w:type="dxa"/>
          </w:tcPr>
          <w:p w:rsidR="00476982" w:rsidRPr="00476982" w:rsidRDefault="00476982" w:rsidP="00476982">
            <w:pPr>
              <w:pStyle w:val="ab"/>
              <w:rPr>
                <w:rFonts w:eastAsiaTheme="minorHAnsi"/>
              </w:rPr>
            </w:pPr>
            <w:proofErr w:type="spellStart"/>
            <w:r w:rsidRPr="00476982">
              <w:rPr>
                <w:rFonts w:eastAsiaTheme="minorHAnsi"/>
              </w:rPr>
              <w:t>WeightedEdge</w:t>
            </w:r>
            <w:proofErr w:type="spellEnd"/>
            <w:r w:rsidRPr="00476982">
              <w:rPr>
                <w:rFonts w:eastAsiaTheme="minorHAnsi"/>
              </w:rPr>
              <w:t>&amp; operator=(</w:t>
            </w:r>
            <w:proofErr w:type="spellStart"/>
            <w:r w:rsidRPr="00476982">
              <w:rPr>
                <w:rFonts w:eastAsiaTheme="minorHAnsi"/>
              </w:rPr>
              <w:t>WeightedEdge</w:t>
            </w:r>
            <w:proofErr w:type="spellEnd"/>
            <w:r w:rsidRPr="00476982">
              <w:rPr>
                <w:rFonts w:eastAsiaTheme="minorHAnsi"/>
              </w:rPr>
              <w:t>&amp;)</w:t>
            </w:r>
          </w:p>
          <w:p w:rsidR="00A6395F" w:rsidRPr="00476982" w:rsidRDefault="00A6395F" w:rsidP="00476982">
            <w:pPr>
              <w:pStyle w:val="ab"/>
            </w:pPr>
          </w:p>
        </w:tc>
        <w:tc>
          <w:tcPr>
            <w:tcW w:w="4673" w:type="dxa"/>
          </w:tcPr>
          <w:p w:rsidR="00A6395F" w:rsidRPr="00476982" w:rsidRDefault="00476982" w:rsidP="00A6395F">
            <w:pPr>
              <w:ind w:firstLine="0"/>
            </w:pPr>
            <w:r>
              <w:t>Перегрузка оператора присваивания</w:t>
            </w:r>
          </w:p>
        </w:tc>
      </w:tr>
    </w:tbl>
    <w:p w:rsidR="00A6395F" w:rsidRDefault="00476982" w:rsidP="00476982">
      <w:pPr>
        <w:pStyle w:val="a"/>
        <w:rPr>
          <w:lang w:val="en-US"/>
        </w:rPr>
      </w:pPr>
      <w:r>
        <w:t xml:space="preserve">Класс </w:t>
      </w:r>
      <w:r>
        <w:rPr>
          <w:lang w:val="en-US"/>
        </w:rPr>
        <w:t>Graph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6982" w:rsidTr="00476982">
        <w:tc>
          <w:tcPr>
            <w:tcW w:w="4672" w:type="dxa"/>
          </w:tcPr>
          <w:p w:rsidR="00476982" w:rsidRPr="00476982" w:rsidRDefault="00476982" w:rsidP="00476982">
            <w:pPr>
              <w:pStyle w:val="af"/>
            </w:pPr>
            <w:r>
              <w:t>Поле</w:t>
            </w:r>
          </w:p>
        </w:tc>
        <w:tc>
          <w:tcPr>
            <w:tcW w:w="4673" w:type="dxa"/>
          </w:tcPr>
          <w:p w:rsidR="00476982" w:rsidRPr="00476982" w:rsidRDefault="00476982" w:rsidP="00476982">
            <w:pPr>
              <w:pStyle w:val="af"/>
            </w:pPr>
            <w:r>
              <w:t>Описание</w:t>
            </w:r>
          </w:p>
        </w:tc>
      </w:tr>
      <w:tr w:rsidR="00476982" w:rsidTr="00476982">
        <w:tc>
          <w:tcPr>
            <w:tcW w:w="4672" w:type="dxa"/>
          </w:tcPr>
          <w:p w:rsidR="00476982" w:rsidRDefault="00476982" w:rsidP="00476982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numVerteces</w:t>
            </w:r>
            <w:proofErr w:type="spellEnd"/>
          </w:p>
        </w:tc>
        <w:tc>
          <w:tcPr>
            <w:tcW w:w="4673" w:type="dxa"/>
          </w:tcPr>
          <w:p w:rsidR="00476982" w:rsidRPr="00476982" w:rsidRDefault="00476982" w:rsidP="00476982">
            <w:pPr>
              <w:ind w:firstLine="0"/>
            </w:pPr>
            <w:r>
              <w:t>Количество вершин</w:t>
            </w:r>
          </w:p>
        </w:tc>
      </w:tr>
      <w:tr w:rsidR="00476982" w:rsidTr="00476982">
        <w:tc>
          <w:tcPr>
            <w:tcW w:w="4672" w:type="dxa"/>
          </w:tcPr>
          <w:p w:rsidR="00476982" w:rsidRDefault="00476982" w:rsidP="00476982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numEdges</w:t>
            </w:r>
            <w:proofErr w:type="spellEnd"/>
          </w:p>
        </w:tc>
        <w:tc>
          <w:tcPr>
            <w:tcW w:w="4673" w:type="dxa"/>
          </w:tcPr>
          <w:p w:rsidR="00476982" w:rsidRPr="00476982" w:rsidRDefault="00476982" w:rsidP="00476982">
            <w:pPr>
              <w:ind w:firstLine="0"/>
            </w:pPr>
            <w:r>
              <w:t>Количество ребер</w:t>
            </w:r>
          </w:p>
        </w:tc>
      </w:tr>
      <w:tr w:rsidR="00476982" w:rsidRPr="00476982" w:rsidTr="00476982">
        <w:tc>
          <w:tcPr>
            <w:tcW w:w="4672" w:type="dxa"/>
          </w:tcPr>
          <w:p w:rsidR="00476982" w:rsidRDefault="00476982" w:rsidP="00476982">
            <w:pPr>
              <w:pStyle w:val="ab"/>
            </w:pPr>
            <w:proofErr w:type="spellStart"/>
            <w:r>
              <w:t>WeightedEdge</w:t>
            </w:r>
            <w:proofErr w:type="spellEnd"/>
            <w:r>
              <w:t xml:space="preserve"> **</w:t>
            </w:r>
            <w:proofErr w:type="spellStart"/>
            <w:r>
              <w:t>egdes</w:t>
            </w:r>
            <w:proofErr w:type="spellEnd"/>
          </w:p>
        </w:tc>
        <w:tc>
          <w:tcPr>
            <w:tcW w:w="4673" w:type="dxa"/>
          </w:tcPr>
          <w:p w:rsidR="00476982" w:rsidRPr="00476982" w:rsidRDefault="00476982" w:rsidP="00476982">
            <w:pPr>
              <w:ind w:firstLine="0"/>
            </w:pPr>
            <w:r>
              <w:t>Массив из указателей на ребро</w:t>
            </w:r>
          </w:p>
        </w:tc>
      </w:tr>
    </w:tbl>
    <w:p w:rsidR="00476982" w:rsidRDefault="00476982" w:rsidP="0047698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6982" w:rsidTr="00476982">
        <w:tc>
          <w:tcPr>
            <w:tcW w:w="4672" w:type="dxa"/>
          </w:tcPr>
          <w:p w:rsidR="00476982" w:rsidRDefault="00476982" w:rsidP="00476982">
            <w:pPr>
              <w:pStyle w:val="af"/>
            </w:pPr>
            <w:r>
              <w:t xml:space="preserve">Метод </w:t>
            </w:r>
          </w:p>
        </w:tc>
        <w:tc>
          <w:tcPr>
            <w:tcW w:w="4673" w:type="dxa"/>
          </w:tcPr>
          <w:p w:rsidR="00476982" w:rsidRDefault="00476982" w:rsidP="00476982">
            <w:pPr>
              <w:pStyle w:val="af"/>
            </w:pPr>
            <w:r>
              <w:t>Описание</w:t>
            </w:r>
          </w:p>
        </w:tc>
      </w:tr>
      <w:tr w:rsidR="00476982" w:rsidTr="00476982">
        <w:tc>
          <w:tcPr>
            <w:tcW w:w="4672" w:type="dxa"/>
          </w:tcPr>
          <w:p w:rsidR="00476982" w:rsidRPr="00476982" w:rsidRDefault="00476982" w:rsidP="00476982">
            <w:pPr>
              <w:pStyle w:val="ab"/>
            </w:pPr>
            <w:r>
              <w:t>Graph(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:rsidR="00476982" w:rsidRDefault="00476982" w:rsidP="00476982">
            <w:pPr>
              <w:ind w:firstLine="0"/>
            </w:pPr>
            <w:r>
              <w:t>Конструктор с параметрами: количество ребер и вершин</w:t>
            </w:r>
          </w:p>
        </w:tc>
      </w:tr>
      <w:tr w:rsidR="00476982" w:rsidTr="00476982">
        <w:tc>
          <w:tcPr>
            <w:tcW w:w="4672" w:type="dxa"/>
          </w:tcPr>
          <w:p w:rsidR="00476982" w:rsidRPr="00476982" w:rsidRDefault="00476982" w:rsidP="00476982">
            <w:pPr>
              <w:pStyle w:val="ab"/>
            </w:pPr>
            <w:r>
              <w:t>~Graph()</w:t>
            </w:r>
          </w:p>
        </w:tc>
        <w:tc>
          <w:tcPr>
            <w:tcW w:w="4673" w:type="dxa"/>
          </w:tcPr>
          <w:p w:rsidR="00476982" w:rsidRDefault="00476982" w:rsidP="00476982">
            <w:pPr>
              <w:ind w:firstLine="0"/>
            </w:pPr>
            <w:proofErr w:type="spellStart"/>
            <w:r>
              <w:t>Десктруктор</w:t>
            </w:r>
            <w:proofErr w:type="spellEnd"/>
          </w:p>
        </w:tc>
      </w:tr>
      <w:tr w:rsidR="00476982" w:rsidTr="00476982">
        <w:tc>
          <w:tcPr>
            <w:tcW w:w="4672" w:type="dxa"/>
          </w:tcPr>
          <w:p w:rsidR="00476982" w:rsidRPr="00476982" w:rsidRDefault="00476982" w:rsidP="00476982">
            <w:pPr>
              <w:pStyle w:val="ab"/>
            </w:pPr>
            <w:r>
              <w:t>void Graph()</w:t>
            </w:r>
          </w:p>
        </w:tc>
        <w:tc>
          <w:tcPr>
            <w:tcW w:w="4673" w:type="dxa"/>
          </w:tcPr>
          <w:p w:rsidR="00476982" w:rsidRDefault="00476982" w:rsidP="00476982">
            <w:pPr>
              <w:ind w:firstLine="0"/>
            </w:pPr>
            <w:r>
              <w:t>Генерирует граф</w:t>
            </w:r>
          </w:p>
        </w:tc>
      </w:tr>
      <w:tr w:rsidR="00476982" w:rsidTr="00476982">
        <w:tc>
          <w:tcPr>
            <w:tcW w:w="4672" w:type="dxa"/>
          </w:tcPr>
          <w:p w:rsidR="00476982" w:rsidRPr="00476982" w:rsidRDefault="00476982" w:rsidP="00476982">
            <w:pPr>
              <w:pStyle w:val="ab"/>
            </w:pPr>
            <w:proofErr w:type="spellStart"/>
            <w:r>
              <w:t>WeightedEdge</w:t>
            </w:r>
            <w:proofErr w:type="spellEnd"/>
            <w:r>
              <w:t xml:space="preserve">* </w:t>
            </w:r>
            <w:proofErr w:type="spellStart"/>
            <w:r>
              <w:t>GetEdge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:rsidR="00476982" w:rsidRDefault="00476982" w:rsidP="00476982">
            <w:pPr>
              <w:ind w:firstLine="0"/>
            </w:pPr>
            <w:r>
              <w:t>Возвращает ребро по индексу</w:t>
            </w:r>
          </w:p>
        </w:tc>
      </w:tr>
      <w:tr w:rsidR="00476982" w:rsidTr="00476982">
        <w:tc>
          <w:tcPr>
            <w:tcW w:w="4672" w:type="dxa"/>
          </w:tcPr>
          <w:p w:rsidR="00476982" w:rsidRPr="00476982" w:rsidRDefault="00476982" w:rsidP="00476982">
            <w:pPr>
              <w:pStyle w:val="ab"/>
            </w:pPr>
            <w:proofErr w:type="spellStart"/>
            <w:r>
              <w:t>WeightedEdge</w:t>
            </w:r>
            <w:proofErr w:type="spellEnd"/>
            <w:r>
              <w:t xml:space="preserve">** </w:t>
            </w:r>
            <w:proofErr w:type="spellStart"/>
            <w:r>
              <w:t>GetAllEdges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476982" w:rsidRDefault="00476982" w:rsidP="00476982">
            <w:pPr>
              <w:ind w:firstLine="0"/>
            </w:pPr>
            <w:r>
              <w:t>Возвращает массив из указателей на ребро</w:t>
            </w:r>
          </w:p>
        </w:tc>
      </w:tr>
      <w:tr w:rsidR="00476982" w:rsidTr="00476982">
        <w:tc>
          <w:tcPr>
            <w:tcW w:w="4672" w:type="dxa"/>
          </w:tcPr>
          <w:p w:rsidR="00476982" w:rsidRPr="00476982" w:rsidRDefault="00476982" w:rsidP="00476982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GetNumEdges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476982" w:rsidRDefault="00476982" w:rsidP="00476982">
            <w:pPr>
              <w:ind w:firstLine="0"/>
            </w:pPr>
            <w:r>
              <w:t>Возвращает количество ребер</w:t>
            </w:r>
          </w:p>
        </w:tc>
      </w:tr>
      <w:tr w:rsidR="00476982" w:rsidTr="00476982">
        <w:tc>
          <w:tcPr>
            <w:tcW w:w="4672" w:type="dxa"/>
          </w:tcPr>
          <w:p w:rsidR="00476982" w:rsidRPr="00476982" w:rsidRDefault="00476982" w:rsidP="00476982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GetNumVerteces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476982" w:rsidRPr="00476982" w:rsidRDefault="00476982" w:rsidP="00476982">
            <w:pPr>
              <w:ind w:firstLine="0"/>
            </w:pPr>
            <w:r>
              <w:t>Возвращает количество вершин</w:t>
            </w:r>
          </w:p>
        </w:tc>
      </w:tr>
    </w:tbl>
    <w:p w:rsidR="00476982" w:rsidRDefault="00476982" w:rsidP="00476982">
      <w:pPr>
        <w:pStyle w:val="a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DHeapForEdges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82"/>
        <w:gridCol w:w="3963"/>
      </w:tblGrid>
      <w:tr w:rsidR="00476982" w:rsidTr="00517E09">
        <w:tc>
          <w:tcPr>
            <w:tcW w:w="5382" w:type="dxa"/>
          </w:tcPr>
          <w:p w:rsidR="00476982" w:rsidRPr="00476982" w:rsidRDefault="00476982" w:rsidP="00476982">
            <w:pPr>
              <w:pStyle w:val="af"/>
            </w:pPr>
            <w:r>
              <w:t xml:space="preserve">Поле </w:t>
            </w:r>
          </w:p>
        </w:tc>
        <w:tc>
          <w:tcPr>
            <w:tcW w:w="3963" w:type="dxa"/>
          </w:tcPr>
          <w:p w:rsidR="00476982" w:rsidRPr="00476982" w:rsidRDefault="00476982" w:rsidP="00476982">
            <w:pPr>
              <w:pStyle w:val="af"/>
            </w:pPr>
            <w:r>
              <w:t>Описание</w:t>
            </w:r>
          </w:p>
        </w:tc>
      </w:tr>
      <w:tr w:rsidR="00476982" w:rsidTr="00517E09">
        <w:tc>
          <w:tcPr>
            <w:tcW w:w="5382" w:type="dxa"/>
          </w:tcPr>
          <w:p w:rsidR="00476982" w:rsidRDefault="00476982" w:rsidP="0076590E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d</w:t>
            </w:r>
          </w:p>
        </w:tc>
        <w:tc>
          <w:tcPr>
            <w:tcW w:w="3963" w:type="dxa"/>
          </w:tcPr>
          <w:p w:rsidR="00476982" w:rsidRPr="00476982" w:rsidRDefault="00476982" w:rsidP="00476982">
            <w:pPr>
              <w:ind w:firstLine="0"/>
            </w:pPr>
            <w:r>
              <w:t>Арность дерева</w:t>
            </w:r>
          </w:p>
        </w:tc>
      </w:tr>
      <w:tr w:rsidR="00476982" w:rsidTr="00517E09">
        <w:tc>
          <w:tcPr>
            <w:tcW w:w="5382" w:type="dxa"/>
          </w:tcPr>
          <w:p w:rsidR="00476982" w:rsidRDefault="00476982" w:rsidP="0076590E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numEdges</w:t>
            </w:r>
            <w:proofErr w:type="spellEnd"/>
          </w:p>
        </w:tc>
        <w:tc>
          <w:tcPr>
            <w:tcW w:w="3963" w:type="dxa"/>
          </w:tcPr>
          <w:p w:rsidR="00476982" w:rsidRPr="00476982" w:rsidRDefault="00476982" w:rsidP="00476982">
            <w:pPr>
              <w:ind w:firstLine="0"/>
            </w:pPr>
            <w:r>
              <w:t>Количество ребер в дереве</w:t>
            </w:r>
          </w:p>
        </w:tc>
      </w:tr>
      <w:tr w:rsidR="00476982" w:rsidRPr="0076590E" w:rsidTr="00517E09">
        <w:tc>
          <w:tcPr>
            <w:tcW w:w="5382" w:type="dxa"/>
          </w:tcPr>
          <w:p w:rsidR="00476982" w:rsidRPr="0076590E" w:rsidRDefault="0076590E" w:rsidP="0076590E">
            <w:pPr>
              <w:pStyle w:val="ab"/>
            </w:pPr>
            <w:proofErr w:type="spellStart"/>
            <w:r>
              <w:lastRenderedPageBreak/>
              <w:t>int</w:t>
            </w:r>
            <w:proofErr w:type="spellEnd"/>
            <w:r>
              <w:t xml:space="preserve">  count </w:t>
            </w:r>
          </w:p>
        </w:tc>
        <w:tc>
          <w:tcPr>
            <w:tcW w:w="3963" w:type="dxa"/>
          </w:tcPr>
          <w:p w:rsidR="00476982" w:rsidRPr="0076590E" w:rsidRDefault="0076590E" w:rsidP="00476982">
            <w:pPr>
              <w:ind w:firstLine="0"/>
            </w:pPr>
            <w:r>
              <w:t>Реальное количество ребер в дереве</w:t>
            </w:r>
          </w:p>
        </w:tc>
      </w:tr>
      <w:tr w:rsidR="00476982" w:rsidRPr="0076590E" w:rsidTr="00517E09">
        <w:tc>
          <w:tcPr>
            <w:tcW w:w="5382" w:type="dxa"/>
          </w:tcPr>
          <w:p w:rsidR="00476982" w:rsidRPr="0076590E" w:rsidRDefault="0076590E" w:rsidP="0076590E">
            <w:pPr>
              <w:pStyle w:val="ab"/>
            </w:pPr>
            <w:proofErr w:type="spellStart"/>
            <w:r>
              <w:t>WeightedEdge</w:t>
            </w:r>
            <w:proofErr w:type="spellEnd"/>
            <w:r>
              <w:t xml:space="preserve"> **edges</w:t>
            </w:r>
          </w:p>
        </w:tc>
        <w:tc>
          <w:tcPr>
            <w:tcW w:w="3963" w:type="dxa"/>
          </w:tcPr>
          <w:p w:rsidR="00476982" w:rsidRPr="0076590E" w:rsidRDefault="0076590E" w:rsidP="00476982">
            <w:pPr>
              <w:ind w:firstLine="0"/>
            </w:pPr>
            <w:r>
              <w:t>Массив из указателей на ребро</w:t>
            </w:r>
          </w:p>
        </w:tc>
      </w:tr>
    </w:tbl>
    <w:p w:rsidR="0076590E" w:rsidRPr="0076590E" w:rsidRDefault="0076590E" w:rsidP="0047698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82"/>
        <w:gridCol w:w="3963"/>
      </w:tblGrid>
      <w:tr w:rsidR="0076590E" w:rsidTr="00517E09">
        <w:tc>
          <w:tcPr>
            <w:tcW w:w="5382" w:type="dxa"/>
          </w:tcPr>
          <w:p w:rsidR="0076590E" w:rsidRDefault="0076590E" w:rsidP="0076590E">
            <w:pPr>
              <w:pStyle w:val="af"/>
            </w:pPr>
            <w:r>
              <w:t xml:space="preserve">Метод </w:t>
            </w:r>
          </w:p>
        </w:tc>
        <w:tc>
          <w:tcPr>
            <w:tcW w:w="3963" w:type="dxa"/>
          </w:tcPr>
          <w:p w:rsidR="0076590E" w:rsidRDefault="0076590E" w:rsidP="0076590E">
            <w:pPr>
              <w:pStyle w:val="af"/>
            </w:pPr>
            <w:r>
              <w:t>Описание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proofErr w:type="spellStart"/>
            <w:r>
              <w:t>DHeapForEdges</w:t>
            </w:r>
            <w:proofErr w:type="spellEnd"/>
            <w:r>
              <w:t>(</w:t>
            </w:r>
            <w:proofErr w:type="spellStart"/>
            <w:r w:rsidR="00517E09">
              <w:t>int</w:t>
            </w:r>
            <w:proofErr w:type="spellEnd"/>
            <w:r w:rsidR="00517E09"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WeightedEdge</w:t>
            </w:r>
            <w:proofErr w:type="spellEnd"/>
            <w:r>
              <w:t>**)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Конструктор с параметрами: арность, количество ребер и сами ребра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r>
              <w:t>~</w:t>
            </w:r>
            <w:proofErr w:type="spellStart"/>
            <w:r>
              <w:t>DHeapForEdges</w:t>
            </w:r>
            <w:proofErr w:type="spellEnd"/>
            <w:r>
              <w:t xml:space="preserve">() 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Деструктор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r>
              <w:t>void Change(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Меняет местами два узла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r>
              <w:t>void Up(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3963" w:type="dxa"/>
          </w:tcPr>
          <w:p w:rsidR="0076590E" w:rsidRPr="0076590E" w:rsidRDefault="0076590E" w:rsidP="00476982">
            <w:pPr>
              <w:ind w:firstLine="0"/>
            </w:pPr>
            <w:r>
              <w:t>Всплытие узла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MinChild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Возвращает индекс узла с минимальным весом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  <w:rPr>
                <w:lang w:val="ru-RU"/>
              </w:rPr>
            </w:pPr>
            <w:r>
              <w:t>void Down(</w:t>
            </w:r>
            <w:proofErr w:type="spellStart"/>
            <w:r>
              <w:t>int</w:t>
            </w:r>
            <w:proofErr w:type="spellEnd"/>
            <w:r>
              <w:t xml:space="preserve">) 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Погружение узла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r>
              <w:t>void Del(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Удаление узла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r>
              <w:t>void Ins(</w:t>
            </w:r>
            <w:proofErr w:type="spellStart"/>
            <w:r>
              <w:t>WeghtedEdge</w:t>
            </w:r>
            <w:proofErr w:type="spellEnd"/>
            <w:r>
              <w:t xml:space="preserve">*) 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Вставка узла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r>
              <w:t>void Hilling()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Окучивание дерева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proofErr w:type="spellStart"/>
            <w:r>
              <w:t>WeightedEdge</w:t>
            </w:r>
            <w:proofErr w:type="spellEnd"/>
            <w:r>
              <w:t xml:space="preserve">* </w:t>
            </w:r>
            <w:proofErr w:type="spellStart"/>
            <w:r>
              <w:t>GetMinWeight</w:t>
            </w:r>
            <w:proofErr w:type="spellEnd"/>
            <w:r>
              <w:t>()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Возвращает ребро с минимальным весом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GetCount</w:t>
            </w:r>
            <w:proofErr w:type="spellEnd"/>
            <w:r>
              <w:t>()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Возвращает количество ребер в дереве</w:t>
            </w:r>
          </w:p>
        </w:tc>
      </w:tr>
    </w:tbl>
    <w:p w:rsidR="00476982" w:rsidRDefault="00517E09" w:rsidP="00517E09">
      <w:pPr>
        <w:pStyle w:val="a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PriorityQueue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7E09" w:rsidTr="00517E09">
        <w:tc>
          <w:tcPr>
            <w:tcW w:w="4672" w:type="dxa"/>
          </w:tcPr>
          <w:p w:rsidR="00517E09" w:rsidRPr="00517E09" w:rsidRDefault="00517E09" w:rsidP="00517E09">
            <w:pPr>
              <w:pStyle w:val="af"/>
            </w:pPr>
            <w:r>
              <w:t xml:space="preserve">Метод </w:t>
            </w:r>
          </w:p>
        </w:tc>
        <w:tc>
          <w:tcPr>
            <w:tcW w:w="4673" w:type="dxa"/>
          </w:tcPr>
          <w:p w:rsidR="00517E09" w:rsidRPr="00517E09" w:rsidRDefault="00517E09" w:rsidP="00517E09">
            <w:pPr>
              <w:pStyle w:val="af"/>
            </w:pPr>
            <w:r>
              <w:t>Описание</w:t>
            </w:r>
          </w:p>
        </w:tc>
      </w:tr>
      <w:tr w:rsidR="00517E09" w:rsidTr="00517E09">
        <w:tc>
          <w:tcPr>
            <w:tcW w:w="4672" w:type="dxa"/>
          </w:tcPr>
          <w:p w:rsidR="00517E09" w:rsidRDefault="00517E09" w:rsidP="00517E09">
            <w:pPr>
              <w:pStyle w:val="ab"/>
            </w:pPr>
            <w:proofErr w:type="spellStart"/>
            <w:r>
              <w:t>PriorityQueue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517E09" w:rsidRPr="00517E09" w:rsidRDefault="00517E09" w:rsidP="00517E09">
            <w:pPr>
              <w:ind w:firstLine="0"/>
            </w:pPr>
            <w:r>
              <w:t>Конструктор по умолчанию</w:t>
            </w:r>
          </w:p>
        </w:tc>
      </w:tr>
      <w:tr w:rsidR="00517E09" w:rsidTr="00517E09">
        <w:tc>
          <w:tcPr>
            <w:tcW w:w="4672" w:type="dxa"/>
          </w:tcPr>
          <w:p w:rsidR="00517E09" w:rsidRDefault="00517E09" w:rsidP="00517E09">
            <w:pPr>
              <w:pStyle w:val="ab"/>
            </w:pPr>
            <w:r>
              <w:t>~</w:t>
            </w:r>
            <w:proofErr w:type="spellStart"/>
            <w:r>
              <w:t>PriorityQueue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517E09" w:rsidRPr="00517E09" w:rsidRDefault="00517E09" w:rsidP="00517E09">
            <w:pPr>
              <w:ind w:firstLine="0"/>
            </w:pPr>
            <w:r>
              <w:t>Виртуальный деструктор</w:t>
            </w:r>
          </w:p>
        </w:tc>
      </w:tr>
      <w:tr w:rsidR="00517E09" w:rsidTr="00517E09">
        <w:tc>
          <w:tcPr>
            <w:tcW w:w="4672" w:type="dxa"/>
          </w:tcPr>
          <w:p w:rsidR="00517E09" w:rsidRPr="00517E09" w:rsidRDefault="00517E09" w:rsidP="00517E09">
            <w:pPr>
              <w:pStyle w:val="ab"/>
              <w:rPr>
                <w:lang w:val="ru-RU"/>
              </w:rPr>
            </w:pPr>
            <w:r>
              <w:t>void Put(</w:t>
            </w:r>
            <w:proofErr w:type="spellStart"/>
            <w:r>
              <w:t>WeightedEdge</w:t>
            </w:r>
            <w:proofErr w:type="spellEnd"/>
            <w:r>
              <w:t>*)=0</w:t>
            </w:r>
          </w:p>
        </w:tc>
        <w:tc>
          <w:tcPr>
            <w:tcW w:w="4673" w:type="dxa"/>
          </w:tcPr>
          <w:p w:rsidR="00517E09" w:rsidRPr="00517E09" w:rsidRDefault="00517E09" w:rsidP="00517E09">
            <w:pPr>
              <w:ind w:firstLine="0"/>
            </w:pPr>
            <w:r>
              <w:t xml:space="preserve">Вставка в очередь </w:t>
            </w:r>
          </w:p>
        </w:tc>
      </w:tr>
      <w:tr w:rsidR="00517E09" w:rsidTr="00517E09">
        <w:tc>
          <w:tcPr>
            <w:tcW w:w="4672" w:type="dxa"/>
          </w:tcPr>
          <w:p w:rsidR="00517E09" w:rsidRPr="00517E09" w:rsidRDefault="00517E09" w:rsidP="00517E09">
            <w:pPr>
              <w:pStyle w:val="ab"/>
              <w:rPr>
                <w:lang w:val="ru-RU"/>
              </w:rPr>
            </w:pPr>
            <w:proofErr w:type="spellStart"/>
            <w:r>
              <w:t>WeigtedEdge</w:t>
            </w:r>
            <w:proofErr w:type="spellEnd"/>
            <w:r>
              <w:t>* Get()=0</w:t>
            </w:r>
          </w:p>
        </w:tc>
        <w:tc>
          <w:tcPr>
            <w:tcW w:w="4673" w:type="dxa"/>
          </w:tcPr>
          <w:p w:rsidR="00517E09" w:rsidRPr="00517E09" w:rsidRDefault="00517E09" w:rsidP="00517E09">
            <w:pPr>
              <w:ind w:firstLine="0"/>
            </w:pPr>
            <w:r>
              <w:t>Получение из очереди</w:t>
            </w:r>
          </w:p>
        </w:tc>
      </w:tr>
      <w:tr w:rsidR="00517E09" w:rsidTr="00517E09">
        <w:tc>
          <w:tcPr>
            <w:tcW w:w="4672" w:type="dxa"/>
          </w:tcPr>
          <w:p w:rsidR="00517E09" w:rsidRPr="00517E09" w:rsidRDefault="00517E09" w:rsidP="00517E09">
            <w:pPr>
              <w:pStyle w:val="ab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isEmpty</w:t>
            </w:r>
            <w:proofErr w:type="spellEnd"/>
            <w:r>
              <w:t>()=0</w:t>
            </w:r>
          </w:p>
        </w:tc>
        <w:tc>
          <w:tcPr>
            <w:tcW w:w="4673" w:type="dxa"/>
          </w:tcPr>
          <w:p w:rsidR="00517E09" w:rsidRPr="00517E09" w:rsidRDefault="00517E09" w:rsidP="00517E09">
            <w:pPr>
              <w:ind w:firstLine="0"/>
            </w:pPr>
            <w:r>
              <w:t>Проверка на пустоту</w:t>
            </w:r>
          </w:p>
        </w:tc>
      </w:tr>
    </w:tbl>
    <w:p w:rsidR="00517E09" w:rsidRDefault="00517E09" w:rsidP="00517E09">
      <w:pPr>
        <w:pStyle w:val="a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DHeapBasedPriorityQueue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7E09" w:rsidTr="00517E09">
        <w:tc>
          <w:tcPr>
            <w:tcW w:w="4672" w:type="dxa"/>
          </w:tcPr>
          <w:p w:rsidR="00517E09" w:rsidRPr="00517E09" w:rsidRDefault="00517E09" w:rsidP="00517E09">
            <w:pPr>
              <w:pStyle w:val="af"/>
            </w:pPr>
            <w:r>
              <w:t xml:space="preserve">Поле </w:t>
            </w:r>
          </w:p>
        </w:tc>
        <w:tc>
          <w:tcPr>
            <w:tcW w:w="4673" w:type="dxa"/>
          </w:tcPr>
          <w:p w:rsidR="00517E09" w:rsidRPr="00517E09" w:rsidRDefault="00517E09" w:rsidP="00517E09">
            <w:pPr>
              <w:pStyle w:val="af"/>
            </w:pPr>
            <w:r>
              <w:t>Описание</w:t>
            </w:r>
          </w:p>
        </w:tc>
      </w:tr>
      <w:tr w:rsidR="00517E09" w:rsidTr="00517E09">
        <w:tc>
          <w:tcPr>
            <w:tcW w:w="4672" w:type="dxa"/>
          </w:tcPr>
          <w:p w:rsidR="00517E09" w:rsidRDefault="00517E09" w:rsidP="00517E09">
            <w:pPr>
              <w:pStyle w:val="ab"/>
            </w:pPr>
            <w:proofErr w:type="spellStart"/>
            <w:r>
              <w:t>DHeapForEdges</w:t>
            </w:r>
            <w:proofErr w:type="spellEnd"/>
            <w:r>
              <w:t xml:space="preserve"> *</w:t>
            </w:r>
            <w:proofErr w:type="spellStart"/>
            <w:r>
              <w:t>dheap</w:t>
            </w:r>
            <w:proofErr w:type="spellEnd"/>
          </w:p>
        </w:tc>
        <w:tc>
          <w:tcPr>
            <w:tcW w:w="4673" w:type="dxa"/>
          </w:tcPr>
          <w:p w:rsidR="00517E09" w:rsidRPr="00517E09" w:rsidRDefault="00517E09" w:rsidP="00517E09">
            <w:pPr>
              <w:ind w:firstLine="0"/>
            </w:pPr>
            <w:r>
              <w:rPr>
                <w:lang w:val="en-US"/>
              </w:rPr>
              <w:t>d-</w:t>
            </w:r>
            <w:r>
              <w:t>куча</w:t>
            </w:r>
          </w:p>
        </w:tc>
      </w:tr>
    </w:tbl>
    <w:p w:rsidR="00517E09" w:rsidRPr="00517E09" w:rsidRDefault="00517E09" w:rsidP="00517E09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955"/>
      </w:tblGrid>
      <w:tr w:rsidR="00517E09" w:rsidTr="00517E09">
        <w:tc>
          <w:tcPr>
            <w:tcW w:w="4390" w:type="dxa"/>
          </w:tcPr>
          <w:p w:rsidR="00517E09" w:rsidRDefault="00517E09" w:rsidP="00517E09">
            <w:pPr>
              <w:pStyle w:val="af"/>
            </w:pPr>
            <w:r>
              <w:t xml:space="preserve">Метод </w:t>
            </w:r>
          </w:p>
        </w:tc>
        <w:tc>
          <w:tcPr>
            <w:tcW w:w="4955" w:type="dxa"/>
          </w:tcPr>
          <w:p w:rsidR="00517E09" w:rsidRDefault="00517E09" w:rsidP="00517E09">
            <w:pPr>
              <w:pStyle w:val="af"/>
            </w:pPr>
            <w:r>
              <w:t>Описание</w:t>
            </w:r>
          </w:p>
        </w:tc>
      </w:tr>
      <w:tr w:rsidR="00517E09" w:rsidTr="00517E09">
        <w:tc>
          <w:tcPr>
            <w:tcW w:w="4390" w:type="dxa"/>
          </w:tcPr>
          <w:p w:rsidR="00517E09" w:rsidRPr="00517E09" w:rsidRDefault="00517E09" w:rsidP="00517E09">
            <w:pPr>
              <w:pStyle w:val="ab"/>
              <w:rPr>
                <w:rFonts w:eastAsiaTheme="minorHAnsi"/>
                <w:lang w:eastAsia="en-US"/>
              </w:rPr>
            </w:pPr>
            <w:proofErr w:type="spellStart"/>
            <w:r w:rsidRPr="00517E09">
              <w:rPr>
                <w:rFonts w:eastAsiaTheme="minorHAnsi"/>
                <w:lang w:eastAsia="en-US"/>
              </w:rPr>
              <w:t>DHeapBasedPriorityQueue</w:t>
            </w:r>
            <w:proofErr w:type="spellEnd"/>
            <w:r w:rsidRPr="00517E09">
              <w:rPr>
                <w:rFonts w:eastAsiaTheme="minorHAnsi"/>
                <w:lang w:eastAsia="en-US"/>
              </w:rPr>
              <w:t>(</w:t>
            </w:r>
            <w:proofErr w:type="spellStart"/>
            <w:r w:rsidRPr="00517E09">
              <w:rPr>
                <w:rFonts w:eastAsiaTheme="minorHAnsi"/>
                <w:lang w:eastAsia="en-US"/>
              </w:rPr>
              <w:t>int,int</w:t>
            </w:r>
            <w:r w:rsidRPr="00517E09">
              <w:rPr>
                <w:rFonts w:eastAsiaTheme="minorHAnsi"/>
                <w:lang w:eastAsia="en-US"/>
              </w:rPr>
              <w:lastRenderedPageBreak/>
              <w:t>,WeightedEdge</w:t>
            </w:r>
            <w:proofErr w:type="spellEnd"/>
            <w:r w:rsidRPr="00517E09">
              <w:rPr>
                <w:rFonts w:eastAsiaTheme="minorHAnsi"/>
                <w:lang w:eastAsia="en-US"/>
              </w:rPr>
              <w:t>**)</w:t>
            </w:r>
          </w:p>
          <w:p w:rsidR="00517E09" w:rsidRDefault="00517E09" w:rsidP="00517E09">
            <w:pPr>
              <w:pStyle w:val="ab"/>
            </w:pPr>
          </w:p>
        </w:tc>
        <w:tc>
          <w:tcPr>
            <w:tcW w:w="4955" w:type="dxa"/>
          </w:tcPr>
          <w:p w:rsidR="00517E09" w:rsidRPr="00517E09" w:rsidRDefault="00517E09" w:rsidP="00517E09">
            <w:pPr>
              <w:ind w:firstLine="0"/>
            </w:pPr>
            <w:r>
              <w:lastRenderedPageBreak/>
              <w:t xml:space="preserve">Конструктор с параметрами: арность дерева, </w:t>
            </w:r>
            <w:r>
              <w:lastRenderedPageBreak/>
              <w:t>количество ребер и ребра</w:t>
            </w:r>
          </w:p>
        </w:tc>
      </w:tr>
      <w:tr w:rsidR="00517E09" w:rsidTr="00517E09">
        <w:tc>
          <w:tcPr>
            <w:tcW w:w="4390" w:type="dxa"/>
          </w:tcPr>
          <w:p w:rsidR="00517E09" w:rsidRPr="00517E09" w:rsidRDefault="00517E09" w:rsidP="00517E09">
            <w:pPr>
              <w:pStyle w:val="ab"/>
            </w:pPr>
            <w:r>
              <w:lastRenderedPageBreak/>
              <w:t>~</w:t>
            </w:r>
            <w:proofErr w:type="spellStart"/>
            <w:r>
              <w:t>DHeapBasedPriorityQueue</w:t>
            </w:r>
            <w:proofErr w:type="spellEnd"/>
            <w:r>
              <w:t>()</w:t>
            </w:r>
          </w:p>
        </w:tc>
        <w:tc>
          <w:tcPr>
            <w:tcW w:w="4955" w:type="dxa"/>
          </w:tcPr>
          <w:p w:rsidR="00517E09" w:rsidRDefault="00517E09" w:rsidP="00517E09">
            <w:pPr>
              <w:ind w:firstLine="0"/>
            </w:pPr>
            <w:r>
              <w:t>Виртуальный деструктор</w:t>
            </w:r>
          </w:p>
        </w:tc>
      </w:tr>
      <w:tr w:rsidR="00517E09" w:rsidTr="00517E09">
        <w:tc>
          <w:tcPr>
            <w:tcW w:w="4390" w:type="dxa"/>
          </w:tcPr>
          <w:p w:rsidR="00517E09" w:rsidRPr="00517E09" w:rsidRDefault="00517E09" w:rsidP="00517E09">
            <w:pPr>
              <w:pStyle w:val="ab"/>
            </w:pPr>
            <w:r>
              <w:t>void Put(</w:t>
            </w:r>
            <w:proofErr w:type="spellStart"/>
            <w:r>
              <w:t>WeightedEdge</w:t>
            </w:r>
            <w:proofErr w:type="spellEnd"/>
            <w:r>
              <w:t>*)</w:t>
            </w:r>
          </w:p>
        </w:tc>
        <w:tc>
          <w:tcPr>
            <w:tcW w:w="4955" w:type="dxa"/>
          </w:tcPr>
          <w:p w:rsidR="00517E09" w:rsidRDefault="00517E09" w:rsidP="00517E09">
            <w:pPr>
              <w:ind w:firstLine="0"/>
            </w:pPr>
            <w:r>
              <w:t>Вставка ребра в очередь</w:t>
            </w:r>
          </w:p>
        </w:tc>
      </w:tr>
      <w:tr w:rsidR="00517E09" w:rsidTr="00517E09">
        <w:tc>
          <w:tcPr>
            <w:tcW w:w="4390" w:type="dxa"/>
          </w:tcPr>
          <w:p w:rsidR="00517E09" w:rsidRPr="00517E09" w:rsidRDefault="00517E09" w:rsidP="00517E09">
            <w:pPr>
              <w:pStyle w:val="ab"/>
            </w:pPr>
            <w:proofErr w:type="spellStart"/>
            <w:r>
              <w:t>WeightedEdge</w:t>
            </w:r>
            <w:proofErr w:type="spellEnd"/>
            <w:r>
              <w:t>* Get()</w:t>
            </w:r>
          </w:p>
        </w:tc>
        <w:tc>
          <w:tcPr>
            <w:tcW w:w="4955" w:type="dxa"/>
          </w:tcPr>
          <w:p w:rsidR="00517E09" w:rsidRDefault="00517E09" w:rsidP="00517E09">
            <w:pPr>
              <w:ind w:firstLine="0"/>
            </w:pPr>
            <w:r>
              <w:t>Получение ребра из очереди</w:t>
            </w:r>
          </w:p>
        </w:tc>
      </w:tr>
      <w:tr w:rsidR="00517E09" w:rsidTr="00517E09">
        <w:tc>
          <w:tcPr>
            <w:tcW w:w="4390" w:type="dxa"/>
          </w:tcPr>
          <w:p w:rsidR="00517E09" w:rsidRPr="00517E09" w:rsidRDefault="00517E09" w:rsidP="00517E09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4955" w:type="dxa"/>
          </w:tcPr>
          <w:p w:rsidR="00517E09" w:rsidRDefault="00517E09" w:rsidP="00517E09">
            <w:pPr>
              <w:ind w:firstLine="0"/>
            </w:pPr>
            <w:r>
              <w:t>Проверка на пустоту</w:t>
            </w:r>
          </w:p>
        </w:tc>
      </w:tr>
    </w:tbl>
    <w:p w:rsidR="00517E09" w:rsidRDefault="00517E09" w:rsidP="00517E09">
      <w:pPr>
        <w:pStyle w:val="a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SeparatedSets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7E09" w:rsidTr="00517E09">
        <w:tc>
          <w:tcPr>
            <w:tcW w:w="4672" w:type="dxa"/>
          </w:tcPr>
          <w:p w:rsidR="00517E09" w:rsidRPr="00517E09" w:rsidRDefault="00517E09" w:rsidP="00BC34AE">
            <w:pPr>
              <w:pStyle w:val="af"/>
            </w:pPr>
            <w:r>
              <w:t>Поле</w:t>
            </w:r>
          </w:p>
        </w:tc>
        <w:tc>
          <w:tcPr>
            <w:tcW w:w="4673" w:type="dxa"/>
          </w:tcPr>
          <w:p w:rsidR="00517E09" w:rsidRPr="00517E09" w:rsidRDefault="00517E09" w:rsidP="00BC34AE">
            <w:pPr>
              <w:pStyle w:val="af"/>
            </w:pPr>
            <w:r>
              <w:t>Метод</w:t>
            </w:r>
          </w:p>
        </w:tc>
      </w:tr>
      <w:tr w:rsidR="00517E09" w:rsidTr="00517E09">
        <w:tc>
          <w:tcPr>
            <w:tcW w:w="4672" w:type="dxa"/>
          </w:tcPr>
          <w:p w:rsidR="00517E09" w:rsidRDefault="00517E09" w:rsidP="00BC34AE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count</w:t>
            </w:r>
          </w:p>
        </w:tc>
        <w:tc>
          <w:tcPr>
            <w:tcW w:w="4673" w:type="dxa"/>
          </w:tcPr>
          <w:p w:rsidR="00517E09" w:rsidRPr="00517E09" w:rsidRDefault="00517E09" w:rsidP="00517E09">
            <w:pPr>
              <w:ind w:firstLine="0"/>
            </w:pPr>
            <w:r>
              <w:t>Количество элементов</w:t>
            </w:r>
          </w:p>
        </w:tc>
      </w:tr>
      <w:tr w:rsidR="00517E09" w:rsidRPr="00517E09" w:rsidTr="00517E09">
        <w:tc>
          <w:tcPr>
            <w:tcW w:w="4672" w:type="dxa"/>
          </w:tcPr>
          <w:p w:rsidR="00517E09" w:rsidRDefault="00517E09" w:rsidP="00BC34AE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*p</w:t>
            </w:r>
          </w:p>
        </w:tc>
        <w:tc>
          <w:tcPr>
            <w:tcW w:w="4673" w:type="dxa"/>
          </w:tcPr>
          <w:p w:rsidR="00517E09" w:rsidRPr="00517E09" w:rsidRDefault="00517E09" w:rsidP="00517E09">
            <w:pPr>
              <w:ind w:firstLine="0"/>
            </w:pPr>
            <w:r>
              <w:t>Массив, элементами которого являются множества</w:t>
            </w:r>
          </w:p>
        </w:tc>
      </w:tr>
    </w:tbl>
    <w:p w:rsidR="00517E09" w:rsidRPr="00517E09" w:rsidRDefault="00517E09" w:rsidP="00517E0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7E09" w:rsidTr="00517E09">
        <w:tc>
          <w:tcPr>
            <w:tcW w:w="4672" w:type="dxa"/>
          </w:tcPr>
          <w:p w:rsidR="00517E09" w:rsidRDefault="00517E09" w:rsidP="00BC34AE">
            <w:pPr>
              <w:pStyle w:val="af"/>
            </w:pPr>
            <w:r>
              <w:t>Метод</w:t>
            </w:r>
          </w:p>
        </w:tc>
        <w:tc>
          <w:tcPr>
            <w:tcW w:w="4673" w:type="dxa"/>
          </w:tcPr>
          <w:p w:rsidR="00517E09" w:rsidRDefault="00517E09" w:rsidP="00BC34AE">
            <w:pPr>
              <w:pStyle w:val="af"/>
            </w:pPr>
            <w:r>
              <w:t>Описание</w:t>
            </w:r>
          </w:p>
        </w:tc>
      </w:tr>
      <w:tr w:rsidR="00517E09" w:rsidTr="00517E09">
        <w:tc>
          <w:tcPr>
            <w:tcW w:w="4672" w:type="dxa"/>
          </w:tcPr>
          <w:p w:rsidR="00517E09" w:rsidRPr="00BC34AE" w:rsidRDefault="00BC34AE" w:rsidP="00BC34AE">
            <w:pPr>
              <w:pStyle w:val="ab"/>
            </w:pPr>
            <w:proofErr w:type="spellStart"/>
            <w:r>
              <w:t>SeparatedSets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:rsidR="00517E09" w:rsidRDefault="00BC34AE" w:rsidP="00517E09">
            <w:pPr>
              <w:ind w:firstLine="0"/>
            </w:pPr>
            <w:r>
              <w:t>Конструктор с параметром: количество элементов</w:t>
            </w:r>
          </w:p>
        </w:tc>
      </w:tr>
      <w:tr w:rsidR="00517E09" w:rsidTr="00517E09">
        <w:tc>
          <w:tcPr>
            <w:tcW w:w="4672" w:type="dxa"/>
          </w:tcPr>
          <w:p w:rsidR="00517E09" w:rsidRPr="00BC34AE" w:rsidRDefault="00BC34AE" w:rsidP="00BC34AE">
            <w:pPr>
              <w:pStyle w:val="ab"/>
            </w:pPr>
            <w:r>
              <w:t>~</w:t>
            </w:r>
            <w:proofErr w:type="spellStart"/>
            <w:r>
              <w:t>SeparatedSets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517E09" w:rsidRDefault="00BC34AE" w:rsidP="00517E09">
            <w:pPr>
              <w:ind w:firstLine="0"/>
            </w:pPr>
            <w:r>
              <w:t>Деструктор</w:t>
            </w:r>
          </w:p>
        </w:tc>
      </w:tr>
      <w:tr w:rsidR="00517E09" w:rsidTr="00517E09">
        <w:tc>
          <w:tcPr>
            <w:tcW w:w="4672" w:type="dxa"/>
          </w:tcPr>
          <w:p w:rsidR="00517E09" w:rsidRPr="00BC34AE" w:rsidRDefault="00BC34AE" w:rsidP="00BC34AE">
            <w:pPr>
              <w:pStyle w:val="ab"/>
            </w:pPr>
            <w:r>
              <w:t>void Create(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:rsidR="00517E09" w:rsidRDefault="00BC34AE" w:rsidP="00517E09">
            <w:pPr>
              <w:ind w:firstLine="0"/>
            </w:pPr>
            <w:r>
              <w:t xml:space="preserve">Создание </w:t>
            </w:r>
            <w:proofErr w:type="spellStart"/>
            <w:r>
              <w:t>синглетона</w:t>
            </w:r>
            <w:proofErr w:type="spellEnd"/>
            <w:r>
              <w:t xml:space="preserve"> для элемента</w:t>
            </w:r>
          </w:p>
        </w:tc>
      </w:tr>
      <w:tr w:rsidR="00517E09" w:rsidTr="00517E09">
        <w:tc>
          <w:tcPr>
            <w:tcW w:w="4672" w:type="dxa"/>
          </w:tcPr>
          <w:p w:rsidR="00517E09" w:rsidRPr="00BC34AE" w:rsidRDefault="00BC34AE" w:rsidP="00BC34AE">
            <w:pPr>
              <w:pStyle w:val="ab"/>
            </w:pPr>
            <w:r>
              <w:t>void Union(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:rsidR="00517E09" w:rsidRDefault="00BC34AE" w:rsidP="00517E09">
            <w:pPr>
              <w:ind w:firstLine="0"/>
            </w:pPr>
            <w:r>
              <w:t>Объединение двух элементов в одно множество</w:t>
            </w:r>
          </w:p>
        </w:tc>
      </w:tr>
      <w:tr w:rsidR="00517E09" w:rsidTr="00517E09">
        <w:tc>
          <w:tcPr>
            <w:tcW w:w="4672" w:type="dxa"/>
          </w:tcPr>
          <w:p w:rsidR="00517E09" w:rsidRPr="00BC34AE" w:rsidRDefault="00BC34AE" w:rsidP="00BC34AE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WhichSet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 </w:t>
            </w:r>
          </w:p>
        </w:tc>
        <w:tc>
          <w:tcPr>
            <w:tcW w:w="4673" w:type="dxa"/>
          </w:tcPr>
          <w:p w:rsidR="00517E09" w:rsidRDefault="00BC34AE" w:rsidP="00517E09">
            <w:pPr>
              <w:ind w:firstLine="0"/>
            </w:pPr>
            <w:r>
              <w:t>Возвращает, какому множеству принадлежит элемент</w:t>
            </w:r>
          </w:p>
        </w:tc>
      </w:tr>
    </w:tbl>
    <w:p w:rsidR="00517E09" w:rsidRDefault="00BC34AE" w:rsidP="00BC34AE">
      <w:pPr>
        <w:pStyle w:val="a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KruskalImplementation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BC34AE" w:rsidTr="00BC34AE">
        <w:tc>
          <w:tcPr>
            <w:tcW w:w="5524" w:type="dxa"/>
          </w:tcPr>
          <w:p w:rsidR="00BC34AE" w:rsidRPr="00BC34AE" w:rsidRDefault="00BC34AE" w:rsidP="00BC34AE">
            <w:pPr>
              <w:ind w:firstLine="0"/>
            </w:pPr>
            <w:r>
              <w:t>Метод</w:t>
            </w:r>
          </w:p>
        </w:tc>
        <w:tc>
          <w:tcPr>
            <w:tcW w:w="3821" w:type="dxa"/>
          </w:tcPr>
          <w:p w:rsidR="00BC34AE" w:rsidRPr="00BC34AE" w:rsidRDefault="00BC34AE" w:rsidP="00BC34AE">
            <w:pPr>
              <w:ind w:firstLine="0"/>
            </w:pPr>
            <w:r>
              <w:t>Описание</w:t>
            </w:r>
          </w:p>
        </w:tc>
      </w:tr>
      <w:tr w:rsidR="00BC34AE" w:rsidRPr="00BC34AE" w:rsidTr="00BC34AE">
        <w:tc>
          <w:tcPr>
            <w:tcW w:w="5524" w:type="dxa"/>
          </w:tcPr>
          <w:p w:rsidR="00BC34AE" w:rsidRPr="00BC34AE" w:rsidRDefault="00BC34AE" w:rsidP="00BC34AE">
            <w:pPr>
              <w:pStyle w:val="ab"/>
              <w:rPr>
                <w:rFonts w:eastAsiaTheme="minorHAnsi"/>
                <w:lang w:eastAsia="en-US"/>
              </w:rPr>
            </w:pPr>
            <w:r w:rsidRPr="00BC34AE">
              <w:rPr>
                <w:rFonts w:eastAsiaTheme="minorHAnsi"/>
                <w:lang w:eastAsia="en-US"/>
              </w:rPr>
              <w:t xml:space="preserve">void </w:t>
            </w:r>
            <w:proofErr w:type="spellStart"/>
            <w:r w:rsidRPr="00BC34AE">
              <w:rPr>
                <w:rFonts w:eastAsiaTheme="minorHAnsi"/>
                <w:lang w:eastAsia="en-US"/>
              </w:rPr>
              <w:t>GiveMeTree</w:t>
            </w:r>
            <w:proofErr w:type="spellEnd"/>
            <w:r w:rsidRPr="00BC34AE">
              <w:rPr>
                <w:rFonts w:eastAsiaTheme="minorHAnsi"/>
                <w:lang w:eastAsia="en-US"/>
              </w:rPr>
              <w:t xml:space="preserve">(Graph*, </w:t>
            </w:r>
            <w:proofErr w:type="spellStart"/>
            <w:r w:rsidRPr="00BC34AE">
              <w:rPr>
                <w:rFonts w:eastAsiaTheme="minorHAnsi"/>
                <w:lang w:eastAsia="en-US"/>
              </w:rPr>
              <w:t>PriorityQueue</w:t>
            </w:r>
            <w:proofErr w:type="spellEnd"/>
            <w:r w:rsidRPr="00BC34AE">
              <w:rPr>
                <w:rFonts w:eastAsiaTheme="minorHAnsi"/>
                <w:lang w:eastAsia="en-US"/>
              </w:rPr>
              <w:t>*, Graph*)</w:t>
            </w:r>
          </w:p>
          <w:p w:rsidR="00BC34AE" w:rsidRDefault="00BC34AE" w:rsidP="00BC34AE">
            <w:pPr>
              <w:ind w:firstLine="0"/>
              <w:rPr>
                <w:lang w:val="en-US"/>
              </w:rPr>
            </w:pPr>
          </w:p>
        </w:tc>
        <w:tc>
          <w:tcPr>
            <w:tcW w:w="3821" w:type="dxa"/>
          </w:tcPr>
          <w:p w:rsidR="00BC34AE" w:rsidRPr="00BC34AE" w:rsidRDefault="00BC34AE" w:rsidP="00BC34AE">
            <w:pPr>
              <w:ind w:firstLine="0"/>
            </w:pPr>
            <w:r>
              <w:t xml:space="preserve">Функция определения </w:t>
            </w:r>
            <w:proofErr w:type="spellStart"/>
            <w:r>
              <w:t>остовного</w:t>
            </w:r>
            <w:proofErr w:type="spellEnd"/>
            <w:r>
              <w:t xml:space="preserve"> дерево в графе. Параметры: исходный граф, приоритетная очередь и </w:t>
            </w:r>
            <w:proofErr w:type="spellStart"/>
            <w:r>
              <w:t>остовное</w:t>
            </w:r>
            <w:proofErr w:type="spellEnd"/>
            <w:r>
              <w:t xml:space="preserve"> дерево</w:t>
            </w:r>
          </w:p>
        </w:tc>
      </w:tr>
    </w:tbl>
    <w:p w:rsidR="00F32ADD" w:rsidRDefault="00F32ADD" w:rsidP="00F32ADD">
      <w:r>
        <w:t xml:space="preserve">Если в приведенных выше таблицах в каком-то классе не был описан метод, то, значит, он был описан выше, в классе предка. «=0» после прототипа функции означает, что функция чисто виртуальная и реализация находится в классе-наследнике. </w:t>
      </w:r>
    </w:p>
    <w:p w:rsidR="00F32ADD" w:rsidRDefault="00F32ADD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BC34AE" w:rsidRDefault="00BC34AE" w:rsidP="00357601">
      <w:pPr>
        <w:pStyle w:val="2"/>
      </w:pPr>
      <w:r>
        <w:lastRenderedPageBreak/>
        <w:t xml:space="preserve">Описание </w:t>
      </w:r>
      <w:commentRangeStart w:id="9"/>
      <w:r>
        <w:t>алгоритмов</w:t>
      </w:r>
      <w:commentRangeEnd w:id="9"/>
      <w:r w:rsidR="006B3459">
        <w:rPr>
          <w:rStyle w:val="af2"/>
          <w:rFonts w:eastAsia="Times New Roman" w:cs="Times New Roman"/>
          <w:b w:val="0"/>
        </w:rPr>
        <w:commentReference w:id="9"/>
      </w:r>
    </w:p>
    <w:p w:rsidR="00BC34AE" w:rsidRDefault="00BC34AE" w:rsidP="00BC34AE">
      <w:r>
        <w:t xml:space="preserve">Большинство функций, реализованных в процессе выполнения лабораторной работы, являются простыми, алгоритм которых ясен сразу же из их описания. Поэтому в этом разделе будут описаны наиболее сложные алгоритмы. </w:t>
      </w:r>
    </w:p>
    <w:p w:rsidR="00C40BBB" w:rsidRDefault="00C40BBB" w:rsidP="00C40BBB">
      <w:pPr>
        <w:pStyle w:val="3"/>
      </w:pPr>
      <w:r>
        <w:t xml:space="preserve">Алгоритмы, используемые в </w:t>
      </w:r>
      <w:r>
        <w:rPr>
          <w:lang w:val="en-US"/>
        </w:rPr>
        <w:t>d</w:t>
      </w:r>
      <w:r w:rsidRPr="004817C5">
        <w:t>-</w:t>
      </w:r>
      <w:r>
        <w:t>куче</w:t>
      </w:r>
    </w:p>
    <w:p w:rsidR="00F32ADD" w:rsidRDefault="00C40BBB" w:rsidP="00F32ADD">
      <w:r>
        <w:t xml:space="preserve">Всплытие </w:t>
      </w:r>
      <w:r>
        <w:rPr>
          <w:lang w:val="en-US"/>
        </w:rPr>
        <w:t>i-</w:t>
      </w:r>
      <w:proofErr w:type="spellStart"/>
      <w:r>
        <w:t>го</w:t>
      </w:r>
      <w:proofErr w:type="spellEnd"/>
      <w:r>
        <w:t xml:space="preserve"> узла: </w:t>
      </w:r>
    </w:p>
    <w:p w:rsidR="00C40BBB" w:rsidRPr="00C40BBB" w:rsidRDefault="00C40BBB" w:rsidP="00F32ADD">
      <w:r>
        <w:t xml:space="preserve">пока </w:t>
      </w:r>
      <w:r w:rsidRPr="00F32ADD">
        <w:rPr>
          <w:lang w:val="en-US"/>
        </w:rPr>
        <w:t>i &gt; 0</w:t>
      </w:r>
    </w:p>
    <w:p w:rsidR="00C40BBB" w:rsidRDefault="00F32ADD" w:rsidP="00F32ADD">
      <w:pPr>
        <w:pStyle w:val="a7"/>
        <w:numPr>
          <w:ilvl w:val="0"/>
          <w:numId w:val="12"/>
        </w:numPr>
        <w:ind w:left="1491" w:hanging="357"/>
      </w:pPr>
      <w:r>
        <w:rPr>
          <w:lang w:val="en-US"/>
        </w:rPr>
        <w:t xml:space="preserve">p = (i-1) / d – </w:t>
      </w:r>
      <w:r>
        <w:t>определяем предка</w:t>
      </w:r>
    </w:p>
    <w:p w:rsidR="00F32ADD" w:rsidRPr="00F32ADD" w:rsidRDefault="00F32ADD" w:rsidP="00F32ADD">
      <w:pPr>
        <w:pStyle w:val="a7"/>
        <w:numPr>
          <w:ilvl w:val="0"/>
          <w:numId w:val="12"/>
        </w:numPr>
        <w:ind w:left="1491" w:hanging="357"/>
      </w:pPr>
      <w:r>
        <w:t xml:space="preserve">если ключ предка больше ключа нашего узла, меняем их местами, </w:t>
      </w:r>
      <w:r>
        <w:rPr>
          <w:lang w:val="en-US"/>
        </w:rPr>
        <w:t>i</w:t>
      </w:r>
      <w:r w:rsidRPr="00F32ADD">
        <w:t xml:space="preserve"> = </w:t>
      </w:r>
      <w:r>
        <w:rPr>
          <w:lang w:val="en-US"/>
        </w:rPr>
        <w:t>p</w:t>
      </w:r>
    </w:p>
    <w:p w:rsidR="00F32ADD" w:rsidRDefault="00F32ADD" w:rsidP="00F32ADD">
      <w:pPr>
        <w:pStyle w:val="a7"/>
        <w:numPr>
          <w:ilvl w:val="0"/>
          <w:numId w:val="12"/>
        </w:numPr>
        <w:ind w:left="1491" w:hanging="357"/>
      </w:pPr>
      <w:r>
        <w:t>иначе выходим из цикла</w:t>
      </w:r>
    </w:p>
    <w:p w:rsidR="00F32ADD" w:rsidRDefault="00F32ADD" w:rsidP="00F32ADD">
      <w:r>
        <w:t>Окучивание дерева:</w:t>
      </w:r>
    </w:p>
    <w:p w:rsidR="00F32ADD" w:rsidRPr="00C40BBB" w:rsidRDefault="00F32ADD" w:rsidP="00F32ADD">
      <w:r>
        <w:t>Проходим по дереву от последнего узла до корня и выполняем погружение.</w:t>
      </w:r>
    </w:p>
    <w:p w:rsidR="00BC34AE" w:rsidRDefault="00357601" w:rsidP="00357601">
      <w:pPr>
        <w:pStyle w:val="3"/>
      </w:pPr>
      <w:r>
        <w:t xml:space="preserve">Алгоритм </w:t>
      </w:r>
      <w:proofErr w:type="spellStart"/>
      <w:r>
        <w:t>Крускала</w:t>
      </w:r>
      <w:proofErr w:type="spellEnd"/>
    </w:p>
    <w:p w:rsidR="00357601" w:rsidRDefault="006D0067" w:rsidP="00357601">
      <w:r>
        <w:t xml:space="preserve">Пусть дан неориентированный, связанный, взвешенный граф с </w:t>
      </w:r>
      <w:r>
        <w:rPr>
          <w:lang w:val="en-US"/>
        </w:rPr>
        <w:t>n</w:t>
      </w:r>
      <w:r>
        <w:t xml:space="preserve"> вершинами и </w:t>
      </w:r>
      <w:r>
        <w:rPr>
          <w:lang w:val="en-US"/>
        </w:rPr>
        <w:t>m</w:t>
      </w:r>
      <w:r w:rsidRPr="006D0067">
        <w:t xml:space="preserve"> </w:t>
      </w:r>
      <w:r>
        <w:t xml:space="preserve">ребрами. </w:t>
      </w:r>
    </w:p>
    <w:p w:rsidR="006D0067" w:rsidRDefault="006D0067" w:rsidP="006D0067">
      <w:pPr>
        <w:pStyle w:val="a7"/>
        <w:numPr>
          <w:ilvl w:val="0"/>
          <w:numId w:val="11"/>
        </w:numPr>
      </w:pPr>
      <w:r>
        <w:t xml:space="preserve">Создать разделенные множества из </w:t>
      </w:r>
      <w:r>
        <w:rPr>
          <w:lang w:val="en-US"/>
        </w:rPr>
        <w:t>n</w:t>
      </w:r>
      <w:r w:rsidRPr="006D0067">
        <w:t xml:space="preserve"> </w:t>
      </w:r>
      <w:proofErr w:type="spellStart"/>
      <w:r>
        <w:t>синглетонов</w:t>
      </w:r>
      <w:proofErr w:type="spellEnd"/>
    </w:p>
    <w:p w:rsidR="006D0067" w:rsidRDefault="006D0067" w:rsidP="006D0067">
      <w:pPr>
        <w:pStyle w:val="a7"/>
        <w:numPr>
          <w:ilvl w:val="0"/>
          <w:numId w:val="11"/>
        </w:numPr>
      </w:pPr>
      <w:r>
        <w:t>Из множества ребер составить приоритетную очередь</w:t>
      </w:r>
    </w:p>
    <w:p w:rsidR="006D0067" w:rsidRDefault="006D0067" w:rsidP="006D0067">
      <w:pPr>
        <w:pStyle w:val="a7"/>
        <w:numPr>
          <w:ilvl w:val="0"/>
          <w:numId w:val="11"/>
        </w:numPr>
      </w:pPr>
      <w:r>
        <w:t>Достать из приоритетной очереди ребро с минимальным весом</w:t>
      </w:r>
    </w:p>
    <w:p w:rsidR="006D0067" w:rsidRDefault="006D0067" w:rsidP="006D0067">
      <w:pPr>
        <w:pStyle w:val="a7"/>
        <w:numPr>
          <w:ilvl w:val="0"/>
          <w:numId w:val="11"/>
        </w:numPr>
      </w:pPr>
      <w:r>
        <w:t>Определить разделенное множество, которому принадлежит начало ребра</w:t>
      </w:r>
    </w:p>
    <w:p w:rsidR="006D0067" w:rsidRDefault="006D0067" w:rsidP="006D0067">
      <w:pPr>
        <w:pStyle w:val="a7"/>
        <w:numPr>
          <w:ilvl w:val="0"/>
          <w:numId w:val="11"/>
        </w:numPr>
      </w:pPr>
      <w:r>
        <w:t>Определить разделенное множество, которому принадлежит конец ребра</w:t>
      </w:r>
    </w:p>
    <w:p w:rsidR="006D0067" w:rsidRDefault="006D0067" w:rsidP="006D0067">
      <w:pPr>
        <w:pStyle w:val="a7"/>
        <w:numPr>
          <w:ilvl w:val="0"/>
          <w:numId w:val="11"/>
        </w:numPr>
      </w:pPr>
      <w:r>
        <w:t>Если множества из предыдущих пунктов не совпадают, объединить эти множества</w:t>
      </w:r>
    </w:p>
    <w:p w:rsidR="006D0067" w:rsidRDefault="006D0067" w:rsidP="006D0067">
      <w:pPr>
        <w:pStyle w:val="a7"/>
        <w:numPr>
          <w:ilvl w:val="0"/>
          <w:numId w:val="11"/>
        </w:numPr>
      </w:pPr>
      <w:r>
        <w:t xml:space="preserve">Ребро занести в </w:t>
      </w:r>
      <w:proofErr w:type="spellStart"/>
      <w:r>
        <w:t>остовное</w:t>
      </w:r>
      <w:proofErr w:type="spellEnd"/>
      <w:r>
        <w:t xml:space="preserve"> дерево</w:t>
      </w:r>
    </w:p>
    <w:p w:rsidR="00F32ADD" w:rsidRDefault="006D0067" w:rsidP="006D0067">
      <w:pPr>
        <w:pStyle w:val="a7"/>
        <w:numPr>
          <w:ilvl w:val="0"/>
          <w:numId w:val="11"/>
        </w:numPr>
      </w:pPr>
      <w:r>
        <w:t xml:space="preserve">Повторить пункты 3-7, пока либо не будет заполнено </w:t>
      </w:r>
      <w:proofErr w:type="spellStart"/>
      <w:r>
        <w:t>остовное</w:t>
      </w:r>
      <w:proofErr w:type="spellEnd"/>
      <w:r>
        <w:t xml:space="preserve"> дерево, либо очередь не станет пуста</w:t>
      </w:r>
    </w:p>
    <w:p w:rsidR="00F32ADD" w:rsidRDefault="00F32ADD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6D0067" w:rsidRDefault="00F32ADD" w:rsidP="00F32ADD">
      <w:pPr>
        <w:pStyle w:val="1"/>
      </w:pPr>
      <w:commentRangeStart w:id="10"/>
      <w:r>
        <w:lastRenderedPageBreak/>
        <w:t>Заключение</w:t>
      </w:r>
      <w:commentRangeEnd w:id="10"/>
      <w:r w:rsidR="006B3459">
        <w:rPr>
          <w:rStyle w:val="af2"/>
          <w:rFonts w:eastAsia="Times New Roman" w:cs="Times New Roman"/>
          <w:b w:val="0"/>
        </w:rPr>
        <w:commentReference w:id="10"/>
      </w:r>
    </w:p>
    <w:p w:rsidR="00F32ADD" w:rsidRDefault="006B3459" w:rsidP="00F32ADD">
      <w:ins w:id="11" w:author="kustikova.v" w:date="2013-05-18T09:58:00Z">
        <w:r>
          <w:t xml:space="preserve">В </w:t>
        </w:r>
      </w:ins>
      <w:del w:id="12" w:author="kustikova.v" w:date="2013-05-18T09:58:00Z">
        <w:r w:rsidR="00F32ADD" w:rsidDel="006B3459">
          <w:delText>Х</w:delText>
        </w:r>
      </w:del>
      <w:ins w:id="13" w:author="kustikova.v" w:date="2013-05-18T09:58:00Z">
        <w:r>
          <w:t>х</w:t>
        </w:r>
      </w:ins>
      <w:r w:rsidR="00F32ADD">
        <w:t xml:space="preserve">оде выполнения лабораторной работы была разработана программная система, позволяющая находить минимальное </w:t>
      </w:r>
      <w:proofErr w:type="spellStart"/>
      <w:r w:rsidR="00F32ADD">
        <w:t>остовное</w:t>
      </w:r>
      <w:proofErr w:type="spellEnd"/>
      <w:r w:rsidR="00F32ADD">
        <w:t xml:space="preserve"> дерево в случайно </w:t>
      </w:r>
      <w:proofErr w:type="spellStart"/>
      <w:r w:rsidR="00F32ADD">
        <w:t>сгенерерованном</w:t>
      </w:r>
      <w:proofErr w:type="spellEnd"/>
      <w:r w:rsidR="00F32ADD">
        <w:t xml:space="preserve"> неориентированном связном взвешенном графе. Проведенные эксперименты показали, что программа работает корректно, даже при больших размерностях. </w:t>
      </w:r>
    </w:p>
    <w:p w:rsidR="00F32ADD" w:rsidRDefault="00F32ADD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F32ADD" w:rsidRDefault="00F32ADD" w:rsidP="00F32ADD">
      <w:pPr>
        <w:pStyle w:val="1"/>
      </w:pPr>
      <w:r>
        <w:lastRenderedPageBreak/>
        <w:t>Литература</w:t>
      </w:r>
    </w:p>
    <w:p w:rsidR="00B153C0" w:rsidRDefault="00B153C0" w:rsidP="00B153C0">
      <w:pPr>
        <w:pStyle w:val="a7"/>
        <w:numPr>
          <w:ilvl w:val="0"/>
          <w:numId w:val="13"/>
        </w:numPr>
        <w:suppressAutoHyphens/>
        <w:spacing w:before="80"/>
      </w:pPr>
      <w:r w:rsidRPr="00467BFC">
        <w:rPr>
          <w:i/>
        </w:rPr>
        <w:t>Страуструп Б</w:t>
      </w:r>
      <w:r>
        <w:t xml:space="preserve">. Программирование: принципы и практика использования </w:t>
      </w:r>
      <w:r>
        <w:rPr>
          <w:lang w:val="en-US"/>
        </w:rPr>
        <w:t>C</w:t>
      </w:r>
      <w:r w:rsidRPr="00467BFC">
        <w:t xml:space="preserve">++.: </w:t>
      </w:r>
      <w:r>
        <w:t>Пер. с англ. – М.: ООО «И. Д. Вильямс», 2011.</w:t>
      </w:r>
    </w:p>
    <w:p w:rsidR="001E2231" w:rsidRDefault="001E2231" w:rsidP="00B153C0">
      <w:pPr>
        <w:pStyle w:val="a7"/>
        <w:numPr>
          <w:ilvl w:val="0"/>
          <w:numId w:val="13"/>
        </w:numPr>
        <w:suppressAutoHyphens/>
        <w:spacing w:before="80"/>
      </w:pPr>
      <w:proofErr w:type="spellStart"/>
      <w:r>
        <w:rPr>
          <w:i/>
        </w:rPr>
        <w:t>Никлаус</w:t>
      </w:r>
      <w:proofErr w:type="spellEnd"/>
      <w:r>
        <w:rPr>
          <w:i/>
        </w:rPr>
        <w:t xml:space="preserve"> Вирт </w:t>
      </w:r>
      <w:r w:rsidRPr="001E2231">
        <w:t>Алгоритмы</w:t>
      </w:r>
      <w:r>
        <w:rPr>
          <w:i/>
        </w:rPr>
        <w:t xml:space="preserve"> </w:t>
      </w:r>
      <w:r>
        <w:t>и структуры данных</w:t>
      </w:r>
      <w:proofErr w:type="gramStart"/>
      <w:r>
        <w:t xml:space="preserve"> </w:t>
      </w:r>
      <w:r w:rsidRPr="001E2231">
        <w:t xml:space="preserve">/ </w:t>
      </w:r>
      <w:r>
        <w:t>П</w:t>
      </w:r>
      <w:proofErr w:type="gramEnd"/>
      <w:r>
        <w:t>ер. с англ. Ткачев Ф.В. – М.:ДМК Пресс, 2010.</w:t>
      </w:r>
    </w:p>
    <w:p w:rsidR="00B153C0" w:rsidRPr="001E2231" w:rsidRDefault="00B153C0">
      <w:pPr>
        <w:suppressAutoHyphens w:val="0"/>
        <w:spacing w:before="0" w:after="160" w:line="259" w:lineRule="auto"/>
        <w:ind w:firstLine="0"/>
        <w:jc w:val="left"/>
      </w:pPr>
      <w:r w:rsidRPr="001E2231">
        <w:br w:type="page"/>
      </w:r>
    </w:p>
    <w:p w:rsidR="00B153C0" w:rsidRDefault="00B153C0" w:rsidP="00B153C0">
      <w:pPr>
        <w:pStyle w:val="1"/>
      </w:pPr>
      <w:r>
        <w:lastRenderedPageBreak/>
        <w:t>Приложение. Исходные Коды</w:t>
      </w:r>
    </w:p>
    <w:p w:rsidR="00B153C0" w:rsidRPr="004817C5" w:rsidRDefault="00B153C0" w:rsidP="00B153C0">
      <w:pPr>
        <w:pStyle w:val="2"/>
      </w:pPr>
      <w:r>
        <w:t xml:space="preserve">Приложение А. </w:t>
      </w:r>
      <w:r>
        <w:rPr>
          <w:lang w:val="en-US"/>
        </w:rPr>
        <w:t>Graph</w:t>
      </w:r>
      <w:r w:rsidRPr="004817C5">
        <w:t>.</w:t>
      </w:r>
      <w:r>
        <w:rPr>
          <w:lang w:val="en-US"/>
        </w:rPr>
        <w:t>h</w:t>
      </w:r>
    </w:p>
    <w:p w:rsidR="00B153C0" w:rsidRPr="00B153C0" w:rsidRDefault="00B153C0" w:rsidP="00B153C0">
      <w:pPr>
        <w:pStyle w:val="11"/>
      </w:pPr>
      <w:r w:rsidRPr="00B153C0">
        <w:t>#</w:t>
      </w:r>
      <w:proofErr w:type="spellStart"/>
      <w:r w:rsidRPr="00B153C0">
        <w:t>ifndef</w:t>
      </w:r>
      <w:proofErr w:type="spellEnd"/>
      <w:r w:rsidRPr="00B153C0">
        <w:t xml:space="preserve"> __GRAPH_H__</w:t>
      </w:r>
    </w:p>
    <w:p w:rsidR="00B153C0" w:rsidRPr="00B153C0" w:rsidRDefault="00B153C0" w:rsidP="00B153C0">
      <w:pPr>
        <w:pStyle w:val="11"/>
      </w:pPr>
      <w:r w:rsidRPr="00B153C0">
        <w:t>#define __GRAPH_H__</w:t>
      </w:r>
    </w:p>
    <w:p w:rsidR="00B153C0" w:rsidRPr="00B153C0" w:rsidRDefault="00B153C0" w:rsidP="00B153C0">
      <w:pPr>
        <w:pStyle w:val="11"/>
      </w:pPr>
      <w:proofErr w:type="gramStart"/>
      <w:r w:rsidRPr="00B153C0">
        <w:t>namespace</w:t>
      </w:r>
      <w:proofErr w:type="gramEnd"/>
      <w:r w:rsidRPr="00B153C0">
        <w:t xml:space="preserve"> </w:t>
      </w:r>
      <w:proofErr w:type="spellStart"/>
      <w:r w:rsidRPr="00B153C0">
        <w:t>KruskalLib</w:t>
      </w:r>
      <w:proofErr w:type="spellEnd"/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class</w:t>
      </w:r>
      <w:proofErr w:type="gramEnd"/>
      <w:r w:rsidRPr="00B153C0">
        <w:t xml:space="preserve"> Edge 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protected</w:t>
      </w:r>
      <w:proofErr w:type="gramEnd"/>
      <w:r w:rsidRPr="00B153C0">
        <w:t>: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A, B;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public</w:t>
      </w:r>
      <w:proofErr w:type="gramEnd"/>
      <w:r w:rsidRPr="00B153C0">
        <w:t>: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Edge();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Edge(</w:t>
      </w:r>
      <w:proofErr w:type="spellStart"/>
      <w:r w:rsidRPr="00B153C0">
        <w:t>int</w:t>
      </w:r>
      <w:proofErr w:type="spellEnd"/>
      <w:r w:rsidRPr="00B153C0">
        <w:t xml:space="preserve">, 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virtual ~Edge();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virtual void print();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GetA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GetB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void </w:t>
      </w:r>
      <w:proofErr w:type="spellStart"/>
      <w:r w:rsidRPr="00B153C0">
        <w:t>SetA</w:t>
      </w:r>
      <w:proofErr w:type="spellEnd"/>
      <w:r w:rsidRPr="00B153C0">
        <w:t>(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void </w:t>
      </w:r>
      <w:proofErr w:type="spellStart"/>
      <w:r w:rsidRPr="00B153C0">
        <w:t>SetB</w:t>
      </w:r>
      <w:proofErr w:type="spellEnd"/>
      <w:r w:rsidRPr="00B153C0">
        <w:t>(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virtual void </w:t>
      </w:r>
      <w:proofErr w:type="spellStart"/>
      <w:r w:rsidRPr="00B153C0">
        <w:t>SetWeight</w:t>
      </w:r>
      <w:proofErr w:type="spellEnd"/>
      <w:r w:rsidRPr="00B153C0">
        <w:t>(double)=0;</w:t>
      </w:r>
    </w:p>
    <w:p w:rsidR="00B153C0" w:rsidRPr="00B153C0" w:rsidRDefault="00B153C0" w:rsidP="00B153C0">
      <w:pPr>
        <w:pStyle w:val="11"/>
      </w:pPr>
      <w:r w:rsidRPr="00B153C0">
        <w:tab/>
        <w:t>};</w:t>
      </w:r>
    </w:p>
    <w:p w:rsidR="00B153C0" w:rsidRPr="00B153C0" w:rsidRDefault="00B153C0" w:rsidP="00B153C0">
      <w:pPr>
        <w:pStyle w:val="11"/>
      </w:pP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class</w:t>
      </w:r>
      <w:proofErr w:type="gramEnd"/>
      <w:r w:rsidRPr="00B153C0">
        <w:t xml:space="preserve"> </w:t>
      </w:r>
      <w:proofErr w:type="spellStart"/>
      <w:r w:rsidRPr="00B153C0">
        <w:t>WeightedEdge</w:t>
      </w:r>
      <w:proofErr w:type="spellEnd"/>
      <w:r w:rsidRPr="00B153C0">
        <w:t>: public Edge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double</w:t>
      </w:r>
      <w:proofErr w:type="gramEnd"/>
      <w:r w:rsidRPr="00B153C0">
        <w:t xml:space="preserve"> weight;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public</w:t>
      </w:r>
      <w:proofErr w:type="gramEnd"/>
      <w:r w:rsidRPr="00B153C0">
        <w:t xml:space="preserve">: 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WeightedEdge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WeightedEdge</w:t>
      </w:r>
      <w:proofErr w:type="spellEnd"/>
      <w:r w:rsidRPr="00B153C0">
        <w:t>(</w:t>
      </w:r>
      <w:proofErr w:type="spellStart"/>
      <w:r w:rsidRPr="00B153C0">
        <w:t>int</w:t>
      </w:r>
      <w:proofErr w:type="spellEnd"/>
      <w:r w:rsidRPr="00B153C0">
        <w:t xml:space="preserve">, </w:t>
      </w:r>
      <w:proofErr w:type="spellStart"/>
      <w:r w:rsidRPr="00B153C0">
        <w:t>int</w:t>
      </w:r>
      <w:proofErr w:type="spellEnd"/>
      <w:r w:rsidRPr="00B153C0">
        <w:t>, double);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~</w:t>
      </w:r>
      <w:proofErr w:type="spellStart"/>
      <w:r w:rsidRPr="00B153C0">
        <w:t>WeightedEdge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void print();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double </w:t>
      </w:r>
      <w:proofErr w:type="spellStart"/>
      <w:r w:rsidRPr="00B153C0">
        <w:t>GetWeight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void </w:t>
      </w:r>
      <w:proofErr w:type="spellStart"/>
      <w:r w:rsidRPr="00B153C0">
        <w:t>SetWeight</w:t>
      </w:r>
      <w:proofErr w:type="spellEnd"/>
      <w:r w:rsidRPr="00B153C0">
        <w:t>(double);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WeightedEdge</w:t>
      </w:r>
      <w:proofErr w:type="spellEnd"/>
      <w:r w:rsidRPr="00B153C0">
        <w:t>&amp; operator=(</w:t>
      </w:r>
      <w:proofErr w:type="spellStart"/>
      <w:r w:rsidRPr="00B153C0">
        <w:t>WeightedEdge</w:t>
      </w:r>
      <w:proofErr w:type="spellEnd"/>
      <w:r w:rsidRPr="00B153C0">
        <w:t>&amp;);</w:t>
      </w:r>
    </w:p>
    <w:p w:rsidR="00B153C0" w:rsidRPr="00B153C0" w:rsidRDefault="00B153C0" w:rsidP="00B153C0">
      <w:pPr>
        <w:pStyle w:val="11"/>
      </w:pPr>
      <w:r w:rsidRPr="00B153C0">
        <w:tab/>
        <w:t>};</w:t>
      </w:r>
    </w:p>
    <w:p w:rsidR="00B153C0" w:rsidRPr="00B153C0" w:rsidRDefault="00B153C0" w:rsidP="00B153C0">
      <w:pPr>
        <w:pStyle w:val="11"/>
      </w:pPr>
      <w:r w:rsidRPr="00B153C0">
        <w:tab/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class</w:t>
      </w:r>
      <w:proofErr w:type="gramEnd"/>
      <w:r w:rsidRPr="00B153C0">
        <w:t xml:space="preserve"> Graph 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</w:t>
      </w:r>
      <w:proofErr w:type="spellStart"/>
      <w:r w:rsidRPr="00B153C0">
        <w:t>numVerteces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</w:t>
      </w:r>
      <w:proofErr w:type="spellStart"/>
      <w:r w:rsidRPr="00B153C0">
        <w:t>numEdges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r w:rsidRPr="00B153C0">
        <w:t>WeightedEdge</w:t>
      </w:r>
      <w:proofErr w:type="spellEnd"/>
      <w:r w:rsidRPr="00B153C0">
        <w:t xml:space="preserve"> **edges;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public</w:t>
      </w:r>
      <w:proofErr w:type="gramEnd"/>
      <w:r w:rsidRPr="00B153C0">
        <w:t>: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Graph(</w:t>
      </w:r>
      <w:proofErr w:type="spellStart"/>
      <w:r w:rsidRPr="00B153C0">
        <w:t>int</w:t>
      </w:r>
      <w:proofErr w:type="spellEnd"/>
      <w:r w:rsidRPr="00B153C0">
        <w:t xml:space="preserve">, 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~Graph();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void Generate();</w:t>
      </w:r>
      <w:r w:rsidRPr="00B153C0">
        <w:tab/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WeightedEdge</w:t>
      </w:r>
      <w:proofErr w:type="spellEnd"/>
      <w:r w:rsidRPr="00B153C0">
        <w:t xml:space="preserve">* </w:t>
      </w:r>
      <w:proofErr w:type="spellStart"/>
      <w:r w:rsidRPr="00B153C0">
        <w:t>GetEdge</w:t>
      </w:r>
      <w:proofErr w:type="spellEnd"/>
      <w:r w:rsidRPr="00B153C0">
        <w:t>(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WeightedEdge</w:t>
      </w:r>
      <w:proofErr w:type="spellEnd"/>
      <w:r w:rsidRPr="00B153C0">
        <w:t xml:space="preserve">** </w:t>
      </w:r>
      <w:proofErr w:type="spellStart"/>
      <w:r w:rsidRPr="00B153C0">
        <w:t>GetAllEdges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GetNumEdges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GetNumVerteces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  <w:t>};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Default="00B153C0" w:rsidP="00B153C0">
      <w:pPr>
        <w:pStyle w:val="11"/>
      </w:pPr>
      <w:r w:rsidRPr="00B153C0">
        <w:t>#</w:t>
      </w:r>
      <w:proofErr w:type="spellStart"/>
      <w:r w:rsidRPr="00B153C0">
        <w:t>endif</w:t>
      </w:r>
      <w:proofErr w:type="spellEnd"/>
    </w:p>
    <w:p w:rsidR="00B153C0" w:rsidRDefault="00B153C0" w:rsidP="00B153C0">
      <w:pPr>
        <w:pStyle w:val="2"/>
        <w:rPr>
          <w:lang w:val="en-US" w:eastAsia="en-US"/>
        </w:rPr>
      </w:pPr>
      <w:r>
        <w:rPr>
          <w:lang w:eastAsia="en-US"/>
        </w:rPr>
        <w:t>Приложение</w:t>
      </w:r>
      <w:r w:rsidRPr="00B153C0">
        <w:rPr>
          <w:lang w:val="en-US" w:eastAsia="en-US"/>
        </w:rPr>
        <w:t xml:space="preserve"> </w:t>
      </w:r>
      <w:r>
        <w:rPr>
          <w:lang w:eastAsia="en-US"/>
        </w:rPr>
        <w:t>Б</w:t>
      </w:r>
      <w:r w:rsidRPr="00B153C0">
        <w:rPr>
          <w:lang w:val="en-US" w:eastAsia="en-US"/>
        </w:rPr>
        <w:t xml:space="preserve">. </w:t>
      </w:r>
      <w:r>
        <w:rPr>
          <w:lang w:val="en-US" w:eastAsia="en-US"/>
        </w:rPr>
        <w:t>Graph.cpp</w:t>
      </w:r>
    </w:p>
    <w:p w:rsidR="00B153C0" w:rsidRPr="00B153C0" w:rsidRDefault="00B153C0" w:rsidP="00B153C0">
      <w:pPr>
        <w:pStyle w:val="11"/>
      </w:pPr>
      <w:r w:rsidRPr="00B153C0">
        <w:t xml:space="preserve">#include </w:t>
      </w:r>
      <w:r w:rsidRPr="00B153C0">
        <w:rPr>
          <w:color w:val="A31515"/>
        </w:rPr>
        <w:t>&lt;</w:t>
      </w:r>
      <w:proofErr w:type="spellStart"/>
      <w:r w:rsidRPr="00B153C0">
        <w:rPr>
          <w:color w:val="A31515"/>
        </w:rPr>
        <w:t>time.h</w:t>
      </w:r>
      <w:proofErr w:type="spellEnd"/>
      <w:r w:rsidRPr="00B153C0">
        <w:rPr>
          <w:color w:val="A31515"/>
        </w:rPr>
        <w:t>&gt;</w:t>
      </w:r>
    </w:p>
    <w:p w:rsidR="00B153C0" w:rsidRPr="00B153C0" w:rsidRDefault="00B153C0" w:rsidP="00B153C0">
      <w:pPr>
        <w:pStyle w:val="11"/>
      </w:pPr>
      <w:r w:rsidRPr="00B153C0">
        <w:t xml:space="preserve">#include </w:t>
      </w:r>
      <w:r w:rsidRPr="00B153C0">
        <w:rPr>
          <w:color w:val="A31515"/>
        </w:rPr>
        <w:t>"</w:t>
      </w:r>
      <w:proofErr w:type="spellStart"/>
      <w:r w:rsidRPr="00B153C0">
        <w:rPr>
          <w:color w:val="A31515"/>
        </w:rPr>
        <w:t>Graph.h</w:t>
      </w:r>
      <w:proofErr w:type="spellEnd"/>
      <w:r w:rsidRPr="00B153C0">
        <w:rPr>
          <w:color w:val="A31515"/>
        </w:rPr>
        <w:t>"</w:t>
      </w:r>
    </w:p>
    <w:p w:rsidR="00B153C0" w:rsidRPr="00B153C0" w:rsidRDefault="00B153C0" w:rsidP="00B153C0">
      <w:pPr>
        <w:pStyle w:val="11"/>
      </w:pPr>
      <w:r w:rsidRPr="00B153C0">
        <w:t xml:space="preserve">#include </w:t>
      </w:r>
      <w:r w:rsidRPr="00B153C0">
        <w:rPr>
          <w:color w:val="A31515"/>
        </w:rPr>
        <w:t>&lt;</w:t>
      </w:r>
      <w:proofErr w:type="spellStart"/>
      <w:r w:rsidRPr="00B153C0">
        <w:rPr>
          <w:color w:val="A31515"/>
        </w:rPr>
        <w:t>iostream</w:t>
      </w:r>
      <w:proofErr w:type="spellEnd"/>
      <w:r w:rsidRPr="00B153C0">
        <w:rPr>
          <w:color w:val="A31515"/>
        </w:rPr>
        <w:t>&gt;</w:t>
      </w:r>
    </w:p>
    <w:p w:rsidR="00B153C0" w:rsidRPr="00B153C0" w:rsidRDefault="00B153C0" w:rsidP="00B153C0">
      <w:pPr>
        <w:pStyle w:val="11"/>
      </w:pPr>
      <w:proofErr w:type="gramStart"/>
      <w:r w:rsidRPr="00B153C0">
        <w:t>namespace</w:t>
      </w:r>
      <w:proofErr w:type="gramEnd"/>
      <w:r w:rsidRPr="00B153C0">
        <w:t xml:space="preserve"> </w:t>
      </w:r>
      <w:proofErr w:type="spellStart"/>
      <w:r w:rsidRPr="00B153C0">
        <w:t>KruskalLib</w:t>
      </w:r>
      <w:proofErr w:type="spellEnd"/>
      <w:r w:rsidRPr="00B153C0">
        <w:t xml:space="preserve"> 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rPr>
          <w:color w:val="008000"/>
        </w:rPr>
        <w:t>//</w:t>
      </w:r>
    </w:p>
    <w:p w:rsidR="00B153C0" w:rsidRPr="00B153C0" w:rsidRDefault="00B153C0" w:rsidP="00B153C0">
      <w:pPr>
        <w:pStyle w:val="11"/>
      </w:pPr>
      <w:r w:rsidRPr="00B153C0">
        <w:rPr>
          <w:color w:val="008000"/>
        </w:rPr>
        <w:t>//Edge</w:t>
      </w:r>
    </w:p>
    <w:p w:rsidR="00B153C0" w:rsidRPr="00B153C0" w:rsidRDefault="00B153C0" w:rsidP="00B153C0">
      <w:pPr>
        <w:pStyle w:val="11"/>
      </w:pPr>
      <w:r w:rsidRPr="00B153C0">
        <w:rPr>
          <w:color w:val="008000"/>
        </w:rPr>
        <w:t>//</w:t>
      </w:r>
    </w:p>
    <w:p w:rsidR="00B153C0" w:rsidRPr="00B153C0" w:rsidRDefault="00B153C0" w:rsidP="00B153C0">
      <w:pPr>
        <w:pStyle w:val="11"/>
      </w:pPr>
      <w:r w:rsidRPr="00B153C0">
        <w:t>Edge::</w:t>
      </w:r>
      <w:proofErr w:type="gramStart"/>
      <w:r w:rsidRPr="00B153C0">
        <w:t>Edge()</w:t>
      </w:r>
      <w:proofErr w:type="gramEnd"/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  <w:t>A=-1;</w:t>
      </w:r>
    </w:p>
    <w:p w:rsidR="00B153C0" w:rsidRPr="00B153C0" w:rsidRDefault="00B153C0" w:rsidP="00B153C0">
      <w:pPr>
        <w:pStyle w:val="11"/>
      </w:pPr>
      <w:r w:rsidRPr="00B153C0">
        <w:tab/>
        <w:t>B=-1;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r w:rsidRPr="00B153C0">
        <w:t>Edge::</w:t>
      </w:r>
      <w:proofErr w:type="gramStart"/>
      <w:r w:rsidRPr="00B153C0">
        <w:t>Edge(</w:t>
      </w:r>
      <w:proofErr w:type="spellStart"/>
      <w:proofErr w:type="gramEnd"/>
      <w:r w:rsidRPr="00B153C0">
        <w:t>int</w:t>
      </w:r>
      <w:proofErr w:type="spellEnd"/>
      <w:r w:rsidRPr="00B153C0">
        <w:t xml:space="preserve"> _A, </w:t>
      </w:r>
      <w:proofErr w:type="spellStart"/>
      <w:r w:rsidRPr="00B153C0">
        <w:t>int</w:t>
      </w:r>
      <w:proofErr w:type="spellEnd"/>
      <w:r w:rsidRPr="00B153C0">
        <w:t xml:space="preserve"> _B)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  <w:t>A=_A;</w:t>
      </w:r>
    </w:p>
    <w:p w:rsidR="00B153C0" w:rsidRPr="00B153C0" w:rsidRDefault="00B153C0" w:rsidP="00B153C0">
      <w:pPr>
        <w:pStyle w:val="11"/>
      </w:pPr>
      <w:r w:rsidRPr="00B153C0">
        <w:tab/>
        <w:t>B=_B;</w:t>
      </w:r>
    </w:p>
    <w:p w:rsidR="00B153C0" w:rsidRPr="00B153C0" w:rsidRDefault="00B153C0" w:rsidP="00B153C0">
      <w:pPr>
        <w:pStyle w:val="11"/>
      </w:pPr>
      <w:r w:rsidRPr="00B153C0">
        <w:lastRenderedPageBreak/>
        <w:t>}</w:t>
      </w:r>
    </w:p>
    <w:p w:rsidR="00B153C0" w:rsidRPr="00B153C0" w:rsidRDefault="00B153C0" w:rsidP="00B153C0">
      <w:pPr>
        <w:pStyle w:val="11"/>
      </w:pPr>
      <w:r w:rsidRPr="00B153C0">
        <w:t>Edge:</w:t>
      </w:r>
      <w:proofErr w:type="gramStart"/>
      <w:r w:rsidRPr="00B153C0">
        <w:t>:~</w:t>
      </w:r>
      <w:proofErr w:type="gramEnd"/>
      <w:r w:rsidRPr="00B153C0">
        <w:t>Edge()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  <w:t xml:space="preserve">A=-1; </w:t>
      </w:r>
    </w:p>
    <w:p w:rsidR="00B153C0" w:rsidRPr="00B153C0" w:rsidRDefault="00B153C0" w:rsidP="00B153C0">
      <w:pPr>
        <w:pStyle w:val="11"/>
      </w:pPr>
      <w:r w:rsidRPr="00B153C0">
        <w:tab/>
        <w:t>B=-1;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gramStart"/>
      <w:r w:rsidRPr="00B153C0">
        <w:t>void</w:t>
      </w:r>
      <w:proofErr w:type="gramEnd"/>
      <w:r w:rsidRPr="00B153C0">
        <w:t xml:space="preserve"> Edge::print()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r w:rsidRPr="00B153C0">
        <w:t>std</w:t>
      </w:r>
      <w:proofErr w:type="spellEnd"/>
      <w:r w:rsidRPr="00B153C0">
        <w:t>::</w:t>
      </w:r>
      <w:proofErr w:type="spellStart"/>
      <w:r w:rsidRPr="00B153C0">
        <w:t>cout</w:t>
      </w:r>
      <w:proofErr w:type="spellEnd"/>
      <w:r w:rsidRPr="00B153C0">
        <w:t xml:space="preserve"> &lt;&lt; A &lt;&lt; </w:t>
      </w:r>
      <w:r w:rsidRPr="00B153C0">
        <w:rPr>
          <w:color w:val="A31515"/>
        </w:rPr>
        <w:t>' '</w:t>
      </w:r>
      <w:r w:rsidRPr="00B153C0">
        <w:t xml:space="preserve"> &lt;&lt; B &lt;&lt; </w:t>
      </w:r>
      <w:proofErr w:type="spellStart"/>
      <w:r w:rsidRPr="00B153C0">
        <w:t>std</w:t>
      </w:r>
      <w:proofErr w:type="spellEnd"/>
      <w:r w:rsidRPr="00B153C0">
        <w:t>::</w:t>
      </w:r>
      <w:proofErr w:type="spellStart"/>
      <w:r w:rsidRPr="00B153C0">
        <w:t>endl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Edge::</w:t>
      </w:r>
      <w:proofErr w:type="spellStart"/>
      <w:r w:rsidRPr="00B153C0">
        <w:t>GetA</w:t>
      </w:r>
      <w:proofErr w:type="spellEnd"/>
      <w:r w:rsidRPr="00B153C0">
        <w:t xml:space="preserve">() 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A;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Edge::</w:t>
      </w:r>
      <w:proofErr w:type="spellStart"/>
      <w:r w:rsidRPr="00B153C0">
        <w:t>GetB</w:t>
      </w:r>
      <w:proofErr w:type="spellEnd"/>
      <w:r w:rsidRPr="00B153C0">
        <w:t xml:space="preserve">() 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B;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gramStart"/>
      <w:r w:rsidRPr="00B153C0">
        <w:t>void</w:t>
      </w:r>
      <w:proofErr w:type="gramEnd"/>
      <w:r w:rsidRPr="00B153C0">
        <w:t xml:space="preserve"> Edge::</w:t>
      </w:r>
      <w:proofErr w:type="spellStart"/>
      <w:r w:rsidRPr="00B153C0">
        <w:t>SetA</w:t>
      </w:r>
      <w:proofErr w:type="spellEnd"/>
      <w:r w:rsidRPr="00B153C0">
        <w:t>(</w:t>
      </w:r>
      <w:proofErr w:type="spellStart"/>
      <w:r w:rsidRPr="00B153C0">
        <w:t>int</w:t>
      </w:r>
      <w:proofErr w:type="spellEnd"/>
      <w:r w:rsidRPr="00B153C0">
        <w:t xml:space="preserve"> _A)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  <w:t>A=_A;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gramStart"/>
      <w:r w:rsidRPr="00B153C0">
        <w:t>void</w:t>
      </w:r>
      <w:proofErr w:type="gramEnd"/>
      <w:r w:rsidRPr="00B153C0">
        <w:t xml:space="preserve"> Edge::</w:t>
      </w:r>
      <w:proofErr w:type="spellStart"/>
      <w:r w:rsidRPr="00B153C0">
        <w:t>SetB</w:t>
      </w:r>
      <w:proofErr w:type="spellEnd"/>
      <w:r w:rsidRPr="00B153C0">
        <w:t>(</w:t>
      </w:r>
      <w:proofErr w:type="spellStart"/>
      <w:r w:rsidRPr="00B153C0">
        <w:t>int</w:t>
      </w:r>
      <w:proofErr w:type="spellEnd"/>
      <w:r w:rsidRPr="00B153C0">
        <w:t xml:space="preserve"> _B)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  <w:t>B=_B;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r w:rsidRPr="00B153C0">
        <w:rPr>
          <w:color w:val="008000"/>
        </w:rPr>
        <w:t>//</w:t>
      </w:r>
    </w:p>
    <w:p w:rsidR="00B153C0" w:rsidRPr="00B153C0" w:rsidRDefault="00B153C0" w:rsidP="00B153C0">
      <w:pPr>
        <w:pStyle w:val="11"/>
      </w:pPr>
      <w:r w:rsidRPr="00B153C0">
        <w:rPr>
          <w:color w:val="008000"/>
        </w:rPr>
        <w:t>//</w:t>
      </w:r>
      <w:proofErr w:type="spellStart"/>
      <w:r w:rsidRPr="00B153C0">
        <w:rPr>
          <w:color w:val="008000"/>
        </w:rPr>
        <w:t>WeightedEdge</w:t>
      </w:r>
      <w:proofErr w:type="spellEnd"/>
    </w:p>
    <w:p w:rsidR="00B153C0" w:rsidRPr="00B153C0" w:rsidRDefault="00B153C0" w:rsidP="00B153C0">
      <w:pPr>
        <w:pStyle w:val="11"/>
      </w:pPr>
      <w:r w:rsidRPr="00B153C0">
        <w:rPr>
          <w:color w:val="008000"/>
        </w:rPr>
        <w:t>//</w:t>
      </w:r>
    </w:p>
    <w:p w:rsidR="00B153C0" w:rsidRPr="00B153C0" w:rsidRDefault="00B153C0" w:rsidP="00B153C0">
      <w:pPr>
        <w:pStyle w:val="11"/>
      </w:pPr>
      <w:proofErr w:type="spellStart"/>
      <w:r w:rsidRPr="00B153C0">
        <w:t>WeightedEdge</w:t>
      </w:r>
      <w:proofErr w:type="spellEnd"/>
      <w:r w:rsidRPr="00B153C0">
        <w:t>::</w:t>
      </w:r>
      <w:proofErr w:type="spellStart"/>
      <w:proofErr w:type="gramStart"/>
      <w:r w:rsidRPr="00B153C0">
        <w:t>WeightedEdge</w:t>
      </w:r>
      <w:proofErr w:type="spellEnd"/>
      <w:r w:rsidRPr="00B153C0">
        <w:t>()</w:t>
      </w:r>
      <w:proofErr w:type="gramEnd"/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  <w:t>A=-1;</w:t>
      </w:r>
    </w:p>
    <w:p w:rsidR="00B153C0" w:rsidRPr="00B153C0" w:rsidRDefault="00B153C0" w:rsidP="00B153C0">
      <w:pPr>
        <w:pStyle w:val="11"/>
      </w:pPr>
      <w:r w:rsidRPr="00B153C0">
        <w:tab/>
        <w:t>B=-1;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weight</w:t>
      </w:r>
      <w:proofErr w:type="gramEnd"/>
      <w:r w:rsidRPr="00B153C0">
        <w:t>=-1;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r w:rsidRPr="00B153C0">
        <w:t>WeightedEdge</w:t>
      </w:r>
      <w:proofErr w:type="spellEnd"/>
      <w:r w:rsidRPr="00B153C0">
        <w:t>::</w:t>
      </w:r>
      <w:proofErr w:type="spellStart"/>
      <w:proofErr w:type="gramStart"/>
      <w:r w:rsidRPr="00B153C0">
        <w:t>WeightedEdge</w:t>
      </w:r>
      <w:proofErr w:type="spellEnd"/>
      <w:r w:rsidRPr="00B153C0">
        <w:t>(</w:t>
      </w:r>
      <w:proofErr w:type="spellStart"/>
      <w:proofErr w:type="gramEnd"/>
      <w:r w:rsidRPr="00B153C0">
        <w:t>int</w:t>
      </w:r>
      <w:proofErr w:type="spellEnd"/>
      <w:r w:rsidRPr="00B153C0">
        <w:t xml:space="preserve"> _A, </w:t>
      </w:r>
      <w:proofErr w:type="spellStart"/>
      <w:r w:rsidRPr="00B153C0">
        <w:t>int</w:t>
      </w:r>
      <w:proofErr w:type="spellEnd"/>
      <w:r w:rsidRPr="00B153C0">
        <w:t xml:space="preserve"> _B, double _weight)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  <w:t>A=_A;</w:t>
      </w:r>
    </w:p>
    <w:p w:rsidR="00B153C0" w:rsidRPr="00B153C0" w:rsidRDefault="00B153C0" w:rsidP="00B153C0">
      <w:pPr>
        <w:pStyle w:val="11"/>
      </w:pPr>
      <w:r w:rsidRPr="00B153C0">
        <w:tab/>
        <w:t>B=_B;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weight</w:t>
      </w:r>
      <w:proofErr w:type="gramEnd"/>
      <w:r w:rsidRPr="00B153C0">
        <w:t>=_weight;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r w:rsidRPr="00B153C0">
        <w:t>WeightedEdge</w:t>
      </w:r>
      <w:proofErr w:type="spellEnd"/>
      <w:r w:rsidRPr="00B153C0">
        <w:t>:</w:t>
      </w:r>
      <w:proofErr w:type="gramStart"/>
      <w:r w:rsidRPr="00B153C0">
        <w:t>:~</w:t>
      </w:r>
      <w:proofErr w:type="spellStart"/>
      <w:proofErr w:type="gramEnd"/>
      <w:r w:rsidRPr="00B153C0">
        <w:t>WeightedEdge</w:t>
      </w:r>
      <w:proofErr w:type="spellEnd"/>
      <w:r w:rsidRPr="00B153C0">
        <w:t>()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weight</w:t>
      </w:r>
      <w:proofErr w:type="gramEnd"/>
      <w:r w:rsidRPr="00B153C0">
        <w:t>=-1;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WeightedEdge</w:t>
      </w:r>
      <w:proofErr w:type="spellEnd"/>
      <w:r w:rsidRPr="00B153C0">
        <w:t>::print()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r w:rsidRPr="00B153C0">
        <w:t>std</w:t>
      </w:r>
      <w:proofErr w:type="spellEnd"/>
      <w:r w:rsidRPr="00B153C0">
        <w:t>::</w:t>
      </w:r>
      <w:proofErr w:type="spellStart"/>
      <w:r w:rsidRPr="00B153C0">
        <w:t>cout</w:t>
      </w:r>
      <w:proofErr w:type="spellEnd"/>
      <w:r w:rsidRPr="00B153C0">
        <w:t xml:space="preserve"> &lt;&lt; A &lt;&lt; </w:t>
      </w:r>
      <w:r w:rsidRPr="00B153C0">
        <w:rPr>
          <w:color w:val="A31515"/>
        </w:rPr>
        <w:t>' '</w:t>
      </w:r>
      <w:r w:rsidRPr="00B153C0">
        <w:t xml:space="preserve"> &lt;&lt; B &lt;&lt; </w:t>
      </w:r>
      <w:r w:rsidRPr="00B153C0">
        <w:rPr>
          <w:color w:val="A31515"/>
        </w:rPr>
        <w:t>' '</w:t>
      </w:r>
      <w:r w:rsidRPr="00B153C0">
        <w:t xml:space="preserve"> &lt;&lt; weight &lt;&lt; </w:t>
      </w:r>
      <w:proofErr w:type="spellStart"/>
      <w:r w:rsidRPr="00B153C0">
        <w:t>std</w:t>
      </w:r>
      <w:proofErr w:type="spellEnd"/>
      <w:r w:rsidRPr="00B153C0">
        <w:t>::</w:t>
      </w:r>
      <w:proofErr w:type="spellStart"/>
      <w:r w:rsidRPr="00B153C0">
        <w:t>endl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gramStart"/>
      <w:r w:rsidRPr="00B153C0">
        <w:t>double</w:t>
      </w:r>
      <w:proofErr w:type="gramEnd"/>
      <w:r w:rsidRPr="00B153C0">
        <w:t xml:space="preserve"> </w:t>
      </w:r>
      <w:proofErr w:type="spellStart"/>
      <w:r w:rsidRPr="00B153C0">
        <w:t>WeightedEdge</w:t>
      </w:r>
      <w:proofErr w:type="spellEnd"/>
      <w:r w:rsidRPr="00B153C0">
        <w:t>::</w:t>
      </w:r>
      <w:proofErr w:type="spellStart"/>
      <w:r w:rsidRPr="00B153C0">
        <w:t>GetWeight</w:t>
      </w:r>
      <w:proofErr w:type="spellEnd"/>
      <w:r w:rsidRPr="00B153C0">
        <w:t>()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weight;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WeightedEdge</w:t>
      </w:r>
      <w:proofErr w:type="spellEnd"/>
      <w:r w:rsidRPr="00B153C0">
        <w:t>::</w:t>
      </w:r>
      <w:proofErr w:type="spellStart"/>
      <w:r w:rsidRPr="00B153C0">
        <w:t>SetWeight</w:t>
      </w:r>
      <w:proofErr w:type="spellEnd"/>
      <w:r w:rsidRPr="00B153C0">
        <w:t>(double _weight)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weight</w:t>
      </w:r>
      <w:proofErr w:type="gramEnd"/>
      <w:r w:rsidRPr="00B153C0">
        <w:t>=_weight;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r w:rsidRPr="00B153C0">
        <w:rPr>
          <w:color w:val="008000"/>
        </w:rPr>
        <w:t>//</w:t>
      </w:r>
    </w:p>
    <w:p w:rsidR="00B153C0" w:rsidRPr="00B153C0" w:rsidRDefault="00B153C0" w:rsidP="00B153C0">
      <w:pPr>
        <w:pStyle w:val="11"/>
      </w:pPr>
      <w:r w:rsidRPr="00B153C0">
        <w:rPr>
          <w:color w:val="008000"/>
        </w:rPr>
        <w:t>//Graph</w:t>
      </w:r>
    </w:p>
    <w:p w:rsidR="00B153C0" w:rsidRPr="00B153C0" w:rsidRDefault="00B153C0" w:rsidP="00B153C0">
      <w:pPr>
        <w:pStyle w:val="11"/>
      </w:pPr>
      <w:r w:rsidRPr="00B153C0">
        <w:rPr>
          <w:color w:val="008000"/>
        </w:rPr>
        <w:t>//</w:t>
      </w:r>
    </w:p>
    <w:p w:rsidR="00B153C0" w:rsidRPr="00B153C0" w:rsidRDefault="00B153C0" w:rsidP="00B153C0">
      <w:pPr>
        <w:pStyle w:val="11"/>
      </w:pPr>
      <w:r w:rsidRPr="00B153C0">
        <w:t>Graph::</w:t>
      </w:r>
      <w:proofErr w:type="gramStart"/>
      <w:r w:rsidRPr="00B153C0">
        <w:t>Graph(</w:t>
      </w:r>
      <w:proofErr w:type="spellStart"/>
      <w:proofErr w:type="gramEnd"/>
      <w:r w:rsidRPr="00B153C0">
        <w:t>int</w:t>
      </w:r>
      <w:proofErr w:type="spellEnd"/>
      <w:r w:rsidRPr="00B153C0">
        <w:t xml:space="preserve"> _</w:t>
      </w:r>
      <w:proofErr w:type="spellStart"/>
      <w:r w:rsidRPr="00B153C0">
        <w:t>numVerteces</w:t>
      </w:r>
      <w:proofErr w:type="spellEnd"/>
      <w:r w:rsidRPr="00B153C0">
        <w:t xml:space="preserve">, </w:t>
      </w:r>
      <w:proofErr w:type="spellStart"/>
      <w:r w:rsidRPr="00B153C0">
        <w:t>int</w:t>
      </w:r>
      <w:proofErr w:type="spellEnd"/>
      <w:r w:rsidRPr="00B153C0">
        <w:t xml:space="preserve"> _</w:t>
      </w:r>
      <w:proofErr w:type="spellStart"/>
      <w:r w:rsidRPr="00B153C0">
        <w:t>numEdges</w:t>
      </w:r>
      <w:proofErr w:type="spellEnd"/>
      <w:r w:rsidRPr="00B153C0">
        <w:t>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proofErr w:type="gramStart"/>
      <w:r w:rsidRPr="00B153C0">
        <w:t>numVerteces</w:t>
      </w:r>
      <w:proofErr w:type="spellEnd"/>
      <w:proofErr w:type="gramEnd"/>
      <w:r w:rsidRPr="00B153C0">
        <w:t>=_</w:t>
      </w:r>
      <w:proofErr w:type="spellStart"/>
      <w:r w:rsidRPr="00B153C0">
        <w:t>numVerteces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proofErr w:type="gramStart"/>
      <w:r w:rsidRPr="00B153C0">
        <w:t>numEdges</w:t>
      </w:r>
      <w:proofErr w:type="spellEnd"/>
      <w:proofErr w:type="gramEnd"/>
      <w:r w:rsidRPr="00B153C0">
        <w:t>=_</w:t>
      </w:r>
      <w:proofErr w:type="spellStart"/>
      <w:r w:rsidRPr="00B153C0">
        <w:t>numEdges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edges=</w:t>
      </w:r>
      <w:proofErr w:type="gramEnd"/>
      <w:r w:rsidRPr="00B153C0">
        <w:t xml:space="preserve">new </w:t>
      </w:r>
      <w:proofErr w:type="spellStart"/>
      <w:r w:rsidRPr="00B153C0">
        <w:t>WeightedEdge</w:t>
      </w:r>
      <w:proofErr w:type="spellEnd"/>
      <w:r w:rsidRPr="00B153C0">
        <w:t>*[</w:t>
      </w:r>
      <w:proofErr w:type="spellStart"/>
      <w:r w:rsidRPr="00B153C0">
        <w:t>numEdges</w:t>
      </w:r>
      <w:proofErr w:type="spellEnd"/>
      <w:r w:rsidRPr="00B153C0">
        <w:t>];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for</w:t>
      </w:r>
      <w:proofErr w:type="gramEnd"/>
      <w:r w:rsidRPr="00B153C0">
        <w:t xml:space="preserve"> (</w:t>
      </w:r>
      <w:proofErr w:type="spellStart"/>
      <w:r w:rsidRPr="00B153C0">
        <w:t>int</w:t>
      </w:r>
      <w:proofErr w:type="spellEnd"/>
      <w:r w:rsidRPr="00B153C0">
        <w:t xml:space="preserve"> i=0; i&lt;</w:t>
      </w:r>
      <w:proofErr w:type="spellStart"/>
      <w:r w:rsidRPr="00B153C0">
        <w:t>numEdges</w:t>
      </w:r>
      <w:proofErr w:type="spellEnd"/>
      <w:r w:rsidRPr="00B153C0">
        <w:t>; i++)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edges[</w:t>
      </w:r>
      <w:proofErr w:type="gramEnd"/>
      <w:r w:rsidRPr="00B153C0">
        <w:t xml:space="preserve">i]=new </w:t>
      </w:r>
      <w:proofErr w:type="spellStart"/>
      <w:r w:rsidRPr="00B153C0">
        <w:t>WeightedEdge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r w:rsidRPr="00B153C0">
        <w:t>Graph:</w:t>
      </w:r>
      <w:proofErr w:type="gramStart"/>
      <w:r w:rsidRPr="00B153C0">
        <w:t>:~</w:t>
      </w:r>
      <w:proofErr w:type="gramEnd"/>
      <w:r w:rsidRPr="00B153C0">
        <w:t>Graph()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for</w:t>
      </w:r>
      <w:proofErr w:type="gramEnd"/>
      <w:r w:rsidRPr="00B153C0">
        <w:t xml:space="preserve"> (</w:t>
      </w:r>
      <w:proofErr w:type="spellStart"/>
      <w:r w:rsidRPr="00B153C0">
        <w:t>int</w:t>
      </w:r>
      <w:proofErr w:type="spellEnd"/>
      <w:r w:rsidRPr="00B153C0">
        <w:t xml:space="preserve"> i=0; i&lt;</w:t>
      </w:r>
      <w:proofErr w:type="spellStart"/>
      <w:r w:rsidRPr="00B153C0">
        <w:t>numEdges</w:t>
      </w:r>
      <w:proofErr w:type="spellEnd"/>
      <w:r w:rsidRPr="00B153C0">
        <w:t>; i++)</w:t>
      </w:r>
    </w:p>
    <w:p w:rsidR="00B153C0" w:rsidRPr="00B153C0" w:rsidRDefault="00B153C0" w:rsidP="00B153C0">
      <w:pPr>
        <w:pStyle w:val="11"/>
      </w:pPr>
      <w:r w:rsidRPr="00B153C0">
        <w:lastRenderedPageBreak/>
        <w:tab/>
      </w:r>
      <w:r w:rsidRPr="00B153C0">
        <w:tab/>
      </w:r>
      <w:proofErr w:type="gramStart"/>
      <w:r w:rsidRPr="00B153C0">
        <w:t>delete</w:t>
      </w:r>
      <w:proofErr w:type="gramEnd"/>
      <w:r w:rsidRPr="00B153C0">
        <w:t xml:space="preserve"> edges[i];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delete[</w:t>
      </w:r>
      <w:proofErr w:type="gramEnd"/>
      <w:r w:rsidRPr="00B153C0">
        <w:t>] edges;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proofErr w:type="gramStart"/>
      <w:r w:rsidRPr="00B153C0">
        <w:t>numVerteces</w:t>
      </w:r>
      <w:proofErr w:type="spellEnd"/>
      <w:r w:rsidRPr="00B153C0">
        <w:t>=</w:t>
      </w:r>
      <w:proofErr w:type="gramEnd"/>
      <w:r w:rsidRPr="00B153C0">
        <w:t>0;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proofErr w:type="gramStart"/>
      <w:r w:rsidRPr="00B153C0">
        <w:t>numEdges</w:t>
      </w:r>
      <w:proofErr w:type="spellEnd"/>
      <w:r w:rsidRPr="00B153C0">
        <w:t>=</w:t>
      </w:r>
      <w:proofErr w:type="gramEnd"/>
      <w:r w:rsidRPr="00B153C0">
        <w:t>0;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</w:t>
      </w:r>
      <w:proofErr w:type="spellStart"/>
      <w:r w:rsidRPr="00B153C0">
        <w:t>Isset</w:t>
      </w:r>
      <w:proofErr w:type="spellEnd"/>
      <w:r w:rsidRPr="00B153C0">
        <w:t>(</w:t>
      </w:r>
      <w:proofErr w:type="spellStart"/>
      <w:r w:rsidRPr="00B153C0">
        <w:t>int</w:t>
      </w:r>
      <w:proofErr w:type="spellEnd"/>
      <w:r w:rsidRPr="00B153C0">
        <w:t xml:space="preserve"> *</w:t>
      </w:r>
      <w:proofErr w:type="spellStart"/>
      <w:r w:rsidRPr="00B153C0">
        <w:t>arr</w:t>
      </w:r>
      <w:proofErr w:type="spellEnd"/>
      <w:r w:rsidRPr="00B153C0">
        <w:t xml:space="preserve">, </w:t>
      </w:r>
      <w:proofErr w:type="spellStart"/>
      <w:r w:rsidRPr="00B153C0">
        <w:t>int</w:t>
      </w:r>
      <w:proofErr w:type="spellEnd"/>
      <w:r w:rsidRPr="00B153C0">
        <w:t xml:space="preserve"> n, </w:t>
      </w:r>
      <w:proofErr w:type="spellStart"/>
      <w:r w:rsidRPr="00B153C0">
        <w:t>int</w:t>
      </w:r>
      <w:proofErr w:type="spellEnd"/>
      <w:r w:rsidRPr="00B153C0">
        <w:t xml:space="preserve"> k)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for</w:t>
      </w:r>
      <w:proofErr w:type="gramEnd"/>
      <w:r w:rsidRPr="00B153C0">
        <w:t xml:space="preserve"> (</w:t>
      </w:r>
      <w:proofErr w:type="spellStart"/>
      <w:r w:rsidRPr="00B153C0">
        <w:t>int</w:t>
      </w:r>
      <w:proofErr w:type="spellEnd"/>
      <w:r w:rsidRPr="00B153C0">
        <w:t xml:space="preserve"> i=0; i&lt;n; i++)</w:t>
      </w:r>
    </w:p>
    <w:p w:rsidR="00B153C0" w:rsidRDefault="00B153C0" w:rsidP="00B153C0">
      <w:pPr>
        <w:pStyle w:val="11"/>
      </w:pPr>
      <w:r w:rsidRPr="00B153C0">
        <w:tab/>
      </w:r>
      <w:r>
        <w:t>{</w:t>
      </w:r>
    </w:p>
    <w:p w:rsidR="00B153C0" w:rsidRDefault="00B153C0" w:rsidP="00B153C0">
      <w:pPr>
        <w:pStyle w:val="11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[i]==k)</w:t>
      </w:r>
    </w:p>
    <w:p w:rsidR="00B153C0" w:rsidRDefault="00B153C0" w:rsidP="00B153C0">
      <w:pPr>
        <w:pStyle w:val="11"/>
      </w:pPr>
      <w:r>
        <w:tab/>
      </w:r>
      <w:r>
        <w:tab/>
        <w:t>{</w:t>
      </w:r>
    </w:p>
    <w:p w:rsidR="00B153C0" w:rsidRDefault="00B153C0" w:rsidP="00B153C0">
      <w:pPr>
        <w:pStyle w:val="11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153C0" w:rsidRDefault="00B153C0" w:rsidP="00B153C0">
      <w:pPr>
        <w:pStyle w:val="11"/>
      </w:pPr>
      <w:r>
        <w:tab/>
      </w:r>
      <w:r>
        <w:tab/>
        <w:t>}</w:t>
      </w:r>
    </w:p>
    <w:p w:rsidR="00B153C0" w:rsidRDefault="00B153C0" w:rsidP="00B153C0">
      <w:pPr>
        <w:pStyle w:val="11"/>
      </w:pPr>
      <w:r>
        <w:tab/>
        <w:t>}</w:t>
      </w:r>
    </w:p>
    <w:p w:rsidR="00B153C0" w:rsidRDefault="00B153C0" w:rsidP="00B153C0">
      <w:pPr>
        <w:pStyle w:val="11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B153C0" w:rsidRDefault="00B153C0" w:rsidP="00B153C0">
      <w:pPr>
        <w:pStyle w:val="11"/>
      </w:pPr>
      <w:r>
        <w:t>}</w:t>
      </w:r>
    </w:p>
    <w:p w:rsidR="00B153C0" w:rsidRDefault="00B153C0" w:rsidP="00B153C0">
      <w:pPr>
        <w:pStyle w:val="1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IssetEdge</w:t>
      </w:r>
      <w:proofErr w:type="spellEnd"/>
      <w:r>
        <w:t>(</w:t>
      </w:r>
      <w:proofErr w:type="spellStart"/>
      <w:r>
        <w:t>WeightedEdge</w:t>
      </w:r>
      <w:proofErr w:type="spellEnd"/>
      <w:r>
        <w:t xml:space="preserve"> **edges,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numEdges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B153C0" w:rsidRDefault="00B153C0" w:rsidP="00B153C0">
      <w:pPr>
        <w:pStyle w:val="11"/>
      </w:pPr>
      <w:r>
        <w:t>{</w:t>
      </w:r>
    </w:p>
    <w:p w:rsidR="00B153C0" w:rsidRDefault="00B153C0" w:rsidP="00B153C0">
      <w:pPr>
        <w:pStyle w:val="1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numEdges</w:t>
      </w:r>
      <w:proofErr w:type="spellEnd"/>
      <w:r>
        <w:t>; i++)</w:t>
      </w:r>
    </w:p>
    <w:p w:rsidR="00B153C0" w:rsidRDefault="00B153C0" w:rsidP="00B153C0">
      <w:pPr>
        <w:pStyle w:val="11"/>
      </w:pPr>
      <w:r>
        <w:tab/>
        <w:t>{</w:t>
      </w:r>
    </w:p>
    <w:p w:rsidR="00B153C0" w:rsidRDefault="00B153C0" w:rsidP="00B153C0">
      <w:pPr>
        <w:pStyle w:val="11"/>
      </w:pPr>
      <w:r>
        <w:tab/>
      </w:r>
      <w:r>
        <w:tab/>
      </w:r>
      <w:proofErr w:type="gramStart"/>
      <w:r>
        <w:t>if</w:t>
      </w:r>
      <w:proofErr w:type="gramEnd"/>
      <w:r>
        <w:t xml:space="preserve"> (edges[i]-&gt;</w:t>
      </w:r>
      <w:proofErr w:type="spellStart"/>
      <w:r>
        <w:t>GetA</w:t>
      </w:r>
      <w:proofErr w:type="spellEnd"/>
      <w:r>
        <w:t>() == A &amp;&amp; edges[i]-&gt;</w:t>
      </w:r>
      <w:proofErr w:type="spellStart"/>
      <w:r>
        <w:t>GetB</w:t>
      </w:r>
      <w:proofErr w:type="spellEnd"/>
      <w:r>
        <w:t>() == B || edges[i]-&gt;</w:t>
      </w:r>
      <w:proofErr w:type="spellStart"/>
      <w:r>
        <w:t>GetA</w:t>
      </w:r>
      <w:proofErr w:type="spellEnd"/>
      <w:r>
        <w:t>() == B &amp;&amp; edges[i]-&gt;</w:t>
      </w:r>
      <w:proofErr w:type="spellStart"/>
      <w:r>
        <w:t>GetB</w:t>
      </w:r>
      <w:proofErr w:type="spellEnd"/>
      <w:r>
        <w:t xml:space="preserve">() == A) </w:t>
      </w:r>
    </w:p>
    <w:p w:rsidR="00B153C0" w:rsidRDefault="00B153C0" w:rsidP="00B153C0">
      <w:pPr>
        <w:pStyle w:val="11"/>
      </w:pPr>
      <w:r>
        <w:tab/>
      </w:r>
      <w:r>
        <w:tab/>
        <w:t>{</w:t>
      </w:r>
    </w:p>
    <w:p w:rsidR="00B153C0" w:rsidRDefault="00B153C0" w:rsidP="00B153C0">
      <w:pPr>
        <w:pStyle w:val="11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153C0" w:rsidRDefault="00B153C0" w:rsidP="00B153C0">
      <w:pPr>
        <w:pStyle w:val="11"/>
      </w:pPr>
      <w:r>
        <w:tab/>
      </w:r>
      <w:r>
        <w:tab/>
        <w:t>}</w:t>
      </w:r>
    </w:p>
    <w:p w:rsidR="00B153C0" w:rsidRDefault="00B153C0" w:rsidP="00B153C0">
      <w:pPr>
        <w:pStyle w:val="11"/>
      </w:pPr>
      <w:r>
        <w:tab/>
        <w:t>}</w:t>
      </w:r>
    </w:p>
    <w:p w:rsidR="00B153C0" w:rsidRDefault="00B153C0" w:rsidP="00B153C0">
      <w:pPr>
        <w:pStyle w:val="11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B153C0" w:rsidRDefault="00B153C0" w:rsidP="00B153C0">
      <w:pPr>
        <w:pStyle w:val="11"/>
      </w:pPr>
      <w:r>
        <w:t>}</w:t>
      </w:r>
    </w:p>
    <w:p w:rsidR="00B153C0" w:rsidRDefault="00B153C0" w:rsidP="00B153C0">
      <w:pPr>
        <w:pStyle w:val="11"/>
      </w:pPr>
      <w:proofErr w:type="gramStart"/>
      <w:r>
        <w:t>void</w:t>
      </w:r>
      <w:proofErr w:type="gramEnd"/>
      <w:r>
        <w:t xml:space="preserve"> Graph::Generate()</w:t>
      </w:r>
    </w:p>
    <w:p w:rsidR="00B153C0" w:rsidRDefault="00B153C0" w:rsidP="00B153C0">
      <w:pPr>
        <w:pStyle w:val="11"/>
      </w:pPr>
      <w:r>
        <w:t>{</w:t>
      </w:r>
    </w:p>
    <w:p w:rsidR="00B153C0" w:rsidRDefault="00B153C0" w:rsidP="00B153C0">
      <w:pPr>
        <w:pStyle w:val="11"/>
      </w:pP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B153C0" w:rsidRDefault="00B153C0" w:rsidP="00B153C0">
      <w:pPr>
        <w:pStyle w:val="11"/>
      </w:pPr>
      <w:r>
        <w:tab/>
      </w:r>
      <w:proofErr w:type="gramStart"/>
      <w:r>
        <w:t>double</w:t>
      </w:r>
      <w:proofErr w:type="gramEnd"/>
      <w:r>
        <w:t xml:space="preserve"> rand3; </w:t>
      </w:r>
    </w:p>
    <w:p w:rsidR="00B153C0" w:rsidRDefault="00B153C0" w:rsidP="00B153C0">
      <w:pPr>
        <w:pStyle w:val="11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tmp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</w:t>
      </w:r>
      <w:proofErr w:type="spellStart"/>
      <w:r>
        <w:t>numVerteces</w:t>
      </w:r>
      <w:proofErr w:type="spellEnd"/>
      <w:r>
        <w:t>];</w:t>
      </w:r>
    </w:p>
    <w:p w:rsidR="00B153C0" w:rsidRDefault="00B153C0" w:rsidP="00B153C0">
      <w:pPr>
        <w:pStyle w:val="11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rand2; </w:t>
      </w:r>
    </w:p>
    <w:p w:rsidR="00B153C0" w:rsidRDefault="00B153C0" w:rsidP="00B153C0">
      <w:pPr>
        <w:pStyle w:val="11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rand1=rand()%numVerteces+1;</w:t>
      </w:r>
    </w:p>
    <w:p w:rsidR="00B153C0" w:rsidRDefault="00B153C0" w:rsidP="00B153C0">
      <w:pPr>
        <w:pStyle w:val="11"/>
      </w:pPr>
      <w:r>
        <w:tab/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0]=rand1;</w:t>
      </w:r>
    </w:p>
    <w:p w:rsidR="00B153C0" w:rsidRDefault="00B153C0" w:rsidP="00B153C0">
      <w:pPr>
        <w:pStyle w:val="11"/>
      </w:pPr>
      <w:r>
        <w:tab/>
      </w:r>
      <w:proofErr w:type="gramStart"/>
      <w:r>
        <w:t>edges[</w:t>
      </w:r>
      <w:proofErr w:type="gramEnd"/>
      <w:r>
        <w:t>0]-&gt;</w:t>
      </w:r>
      <w:proofErr w:type="spellStart"/>
      <w:r>
        <w:t>SetA</w:t>
      </w:r>
      <w:proofErr w:type="spellEnd"/>
      <w:r>
        <w:t>(rand1);</w:t>
      </w:r>
    </w:p>
    <w:p w:rsidR="00B153C0" w:rsidRDefault="00B153C0" w:rsidP="00B153C0">
      <w:pPr>
        <w:pStyle w:val="1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i&lt;numVerteces-1; i++)</w:t>
      </w:r>
    </w:p>
    <w:p w:rsidR="00B153C0" w:rsidRDefault="00B153C0" w:rsidP="00B153C0">
      <w:pPr>
        <w:pStyle w:val="11"/>
      </w:pPr>
      <w:r>
        <w:tab/>
        <w:t>{</w:t>
      </w:r>
    </w:p>
    <w:p w:rsidR="00B153C0" w:rsidRDefault="00B153C0" w:rsidP="00B153C0">
      <w:pPr>
        <w:pStyle w:val="11"/>
      </w:pPr>
      <w:r>
        <w:tab/>
      </w:r>
      <w:proofErr w:type="gramStart"/>
      <w:r>
        <w:t>do</w:t>
      </w:r>
      <w:proofErr w:type="gramEnd"/>
    </w:p>
    <w:p w:rsidR="00B153C0" w:rsidRDefault="00B153C0" w:rsidP="00B153C0">
      <w:pPr>
        <w:pStyle w:val="11"/>
      </w:pPr>
      <w:r>
        <w:tab/>
        <w:t>{</w:t>
      </w:r>
    </w:p>
    <w:p w:rsidR="00B153C0" w:rsidRDefault="00B153C0" w:rsidP="00B153C0">
      <w:pPr>
        <w:pStyle w:val="11"/>
      </w:pPr>
      <w:r>
        <w:tab/>
      </w:r>
      <w:r>
        <w:tab/>
        <w:t>rand2=</w:t>
      </w:r>
      <w:proofErr w:type="gramStart"/>
      <w:r>
        <w:t>rand(</w:t>
      </w:r>
      <w:proofErr w:type="gramEnd"/>
      <w:r>
        <w:t>)%numVerteces+1;</w:t>
      </w:r>
    </w:p>
    <w:p w:rsidR="00B153C0" w:rsidRDefault="00B153C0" w:rsidP="00B153C0">
      <w:pPr>
        <w:pStyle w:val="11"/>
      </w:pPr>
      <w:r>
        <w:tab/>
        <w:t>}</w:t>
      </w:r>
    </w:p>
    <w:p w:rsidR="00B153C0" w:rsidRDefault="00B153C0" w:rsidP="00B153C0">
      <w:pPr>
        <w:pStyle w:val="11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Isset</w:t>
      </w:r>
      <w:proofErr w:type="spellEnd"/>
      <w:r>
        <w:t>(tmp,numVerteces,rand2) == 0);</w:t>
      </w:r>
    </w:p>
    <w:p w:rsidR="00B153C0" w:rsidRDefault="00B153C0" w:rsidP="00B153C0">
      <w:pPr>
        <w:pStyle w:val="11"/>
      </w:pPr>
      <w:r>
        <w:tab/>
      </w:r>
      <w:proofErr w:type="gramStart"/>
      <w:r>
        <w:t>edges[</w:t>
      </w:r>
      <w:proofErr w:type="gramEnd"/>
      <w:r>
        <w:t>i]-&gt;</w:t>
      </w:r>
      <w:proofErr w:type="spellStart"/>
      <w:r>
        <w:t>SetB</w:t>
      </w:r>
      <w:proofErr w:type="spellEnd"/>
      <w:r>
        <w:t>(rand2);</w:t>
      </w:r>
    </w:p>
    <w:p w:rsidR="00B153C0" w:rsidRDefault="00B153C0" w:rsidP="00B153C0">
      <w:pPr>
        <w:pStyle w:val="11"/>
      </w:pPr>
      <w:r>
        <w:tab/>
      </w:r>
      <w:proofErr w:type="gramStart"/>
      <w:r>
        <w:t>if</w:t>
      </w:r>
      <w:proofErr w:type="gramEnd"/>
      <w:r>
        <w:t xml:space="preserve"> (i!=numVerteces-2) edges[i+1]-&gt;</w:t>
      </w:r>
      <w:proofErr w:type="spellStart"/>
      <w:r>
        <w:t>SetA</w:t>
      </w:r>
      <w:proofErr w:type="spellEnd"/>
      <w:r>
        <w:t>(rand2);</w:t>
      </w:r>
    </w:p>
    <w:p w:rsidR="00B153C0" w:rsidRDefault="00B153C0" w:rsidP="00B153C0">
      <w:pPr>
        <w:pStyle w:val="11"/>
      </w:pPr>
      <w:r>
        <w:tab/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i+1]=rand2;</w:t>
      </w:r>
    </w:p>
    <w:p w:rsidR="00B153C0" w:rsidRDefault="00B153C0" w:rsidP="00B153C0">
      <w:pPr>
        <w:pStyle w:val="11"/>
      </w:pPr>
      <w:r>
        <w:tab/>
        <w:t>}</w:t>
      </w:r>
    </w:p>
    <w:p w:rsidR="00B153C0" w:rsidRDefault="00B153C0" w:rsidP="00B153C0">
      <w:pPr>
        <w:pStyle w:val="11"/>
      </w:pPr>
    </w:p>
    <w:p w:rsidR="00B153C0" w:rsidRDefault="00B153C0" w:rsidP="00B153C0">
      <w:pPr>
        <w:pStyle w:val="11"/>
      </w:pPr>
    </w:p>
    <w:p w:rsidR="00B153C0" w:rsidRDefault="00B153C0" w:rsidP="00B153C0">
      <w:pPr>
        <w:pStyle w:val="11"/>
      </w:pP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B153C0" w:rsidRDefault="00B153C0" w:rsidP="00B153C0">
      <w:pPr>
        <w:pStyle w:val="1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i=numVerteces-1; i&lt;</w:t>
      </w:r>
      <w:proofErr w:type="spellStart"/>
      <w:r>
        <w:t>numEdges</w:t>
      </w:r>
      <w:proofErr w:type="spellEnd"/>
      <w:r>
        <w:t>; i++)</w:t>
      </w:r>
    </w:p>
    <w:p w:rsidR="00B153C0" w:rsidRDefault="00B153C0" w:rsidP="00B153C0">
      <w:pPr>
        <w:pStyle w:val="11"/>
      </w:pPr>
      <w:r>
        <w:tab/>
        <w:t>{</w:t>
      </w:r>
    </w:p>
    <w:p w:rsidR="00B153C0" w:rsidRDefault="00B153C0" w:rsidP="00B153C0">
      <w:pPr>
        <w:pStyle w:val="11"/>
      </w:pPr>
      <w:r>
        <w:tab/>
      </w:r>
      <w:r>
        <w:tab/>
      </w:r>
      <w:proofErr w:type="gramStart"/>
      <w:r>
        <w:t>do</w:t>
      </w:r>
      <w:proofErr w:type="gramEnd"/>
    </w:p>
    <w:p w:rsidR="00B153C0" w:rsidRDefault="00B153C0" w:rsidP="00B153C0">
      <w:pPr>
        <w:pStyle w:val="11"/>
      </w:pPr>
      <w:r>
        <w:tab/>
      </w:r>
      <w:r>
        <w:tab/>
        <w:t>{</w:t>
      </w:r>
    </w:p>
    <w:p w:rsidR="00B153C0" w:rsidRDefault="00B153C0" w:rsidP="00B153C0">
      <w:pPr>
        <w:pStyle w:val="11"/>
      </w:pP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:rsidR="00B153C0" w:rsidRDefault="00B153C0" w:rsidP="00B153C0">
      <w:pPr>
        <w:pStyle w:val="11"/>
      </w:pPr>
      <w:r>
        <w:tab/>
      </w:r>
      <w:r>
        <w:tab/>
      </w:r>
      <w:r>
        <w:tab/>
        <w:t>{</w:t>
      </w:r>
    </w:p>
    <w:p w:rsidR="00B153C0" w:rsidRDefault="00B153C0" w:rsidP="00B153C0">
      <w:pPr>
        <w:pStyle w:val="11"/>
      </w:pPr>
      <w:r>
        <w:tab/>
      </w:r>
      <w:r>
        <w:tab/>
      </w:r>
      <w:r>
        <w:tab/>
      </w:r>
      <w:r>
        <w:tab/>
        <w:t>rand1=</w:t>
      </w:r>
      <w:proofErr w:type="gramStart"/>
      <w:r>
        <w:t>rand(</w:t>
      </w:r>
      <w:proofErr w:type="gramEnd"/>
      <w:r>
        <w:t>) % (</w:t>
      </w:r>
      <w:proofErr w:type="spellStart"/>
      <w:r>
        <w:t>numVerteces</w:t>
      </w:r>
      <w:proofErr w:type="spellEnd"/>
      <w:r>
        <w:t>)+1;</w:t>
      </w:r>
    </w:p>
    <w:p w:rsidR="00B153C0" w:rsidRDefault="00B153C0" w:rsidP="00B153C0">
      <w:pPr>
        <w:pStyle w:val="11"/>
      </w:pPr>
      <w:r>
        <w:tab/>
      </w:r>
      <w:r>
        <w:tab/>
      </w:r>
      <w:r>
        <w:tab/>
      </w:r>
      <w:r>
        <w:tab/>
        <w:t>rand2=</w:t>
      </w:r>
      <w:proofErr w:type="gramStart"/>
      <w:r>
        <w:t>rand(</w:t>
      </w:r>
      <w:proofErr w:type="gramEnd"/>
      <w:r>
        <w:t>) % (</w:t>
      </w:r>
      <w:proofErr w:type="spellStart"/>
      <w:r>
        <w:t>numVerteces</w:t>
      </w:r>
      <w:proofErr w:type="spellEnd"/>
      <w:r>
        <w:t>)+1;</w:t>
      </w:r>
    </w:p>
    <w:p w:rsidR="00B153C0" w:rsidRDefault="00B153C0" w:rsidP="00B153C0">
      <w:pPr>
        <w:pStyle w:val="11"/>
      </w:pPr>
      <w:r>
        <w:tab/>
      </w:r>
      <w:r>
        <w:tab/>
      </w:r>
      <w:r>
        <w:tab/>
        <w:t xml:space="preserve">} </w:t>
      </w:r>
    </w:p>
    <w:p w:rsidR="00B153C0" w:rsidRDefault="00B153C0" w:rsidP="00B153C0">
      <w:pPr>
        <w:pStyle w:val="11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(rand1==rand2);</w:t>
      </w:r>
    </w:p>
    <w:p w:rsidR="00B153C0" w:rsidRDefault="00B153C0" w:rsidP="00B153C0">
      <w:pPr>
        <w:pStyle w:val="11"/>
      </w:pPr>
      <w:r>
        <w:tab/>
      </w:r>
      <w:r>
        <w:tab/>
        <w:t>}</w:t>
      </w:r>
    </w:p>
    <w:p w:rsidR="00B153C0" w:rsidRPr="00B153C0" w:rsidRDefault="00B153C0" w:rsidP="00B153C0">
      <w:pPr>
        <w:pStyle w:val="11"/>
      </w:pPr>
      <w:r>
        <w:tab/>
      </w:r>
      <w:r>
        <w:tab/>
      </w:r>
      <w:proofErr w:type="gramStart"/>
      <w:r w:rsidRPr="00B153C0">
        <w:t>while</w:t>
      </w:r>
      <w:proofErr w:type="gramEnd"/>
      <w:r w:rsidRPr="00B153C0">
        <w:t xml:space="preserve"> (</w:t>
      </w:r>
      <w:proofErr w:type="spellStart"/>
      <w:r w:rsidRPr="00B153C0">
        <w:t>IssetEdge</w:t>
      </w:r>
      <w:proofErr w:type="spellEnd"/>
      <w:r w:rsidRPr="00B153C0">
        <w:t xml:space="preserve">(edges, </w:t>
      </w:r>
      <w:proofErr w:type="spellStart"/>
      <w:r w:rsidRPr="00B153C0">
        <w:t>numEdges</w:t>
      </w:r>
      <w:proofErr w:type="spellEnd"/>
      <w:r w:rsidRPr="00B153C0">
        <w:t>, rand1, rand2) == 0);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(</w:t>
      </w:r>
      <w:proofErr w:type="gramStart"/>
      <w:r w:rsidRPr="00B153C0">
        <w:t>edges[</w:t>
      </w:r>
      <w:proofErr w:type="gramEnd"/>
      <w:r w:rsidRPr="00B153C0">
        <w:t>i])-&gt;</w:t>
      </w:r>
      <w:proofErr w:type="spellStart"/>
      <w:proofErr w:type="gramStart"/>
      <w:r w:rsidRPr="00B153C0">
        <w:t>SetA</w:t>
      </w:r>
      <w:proofErr w:type="spellEnd"/>
      <w:r w:rsidRPr="00B153C0">
        <w:t>(</w:t>
      </w:r>
      <w:proofErr w:type="gramEnd"/>
      <w:r w:rsidRPr="00B153C0">
        <w:t>rand1);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(</w:t>
      </w:r>
      <w:proofErr w:type="gramStart"/>
      <w:r w:rsidRPr="00B153C0">
        <w:t>edges[</w:t>
      </w:r>
      <w:proofErr w:type="gramEnd"/>
      <w:r w:rsidRPr="00B153C0">
        <w:t>i])-&gt;</w:t>
      </w:r>
      <w:proofErr w:type="spellStart"/>
      <w:proofErr w:type="gramStart"/>
      <w:r w:rsidRPr="00B153C0">
        <w:t>SetB</w:t>
      </w:r>
      <w:proofErr w:type="spellEnd"/>
      <w:r w:rsidRPr="00B153C0">
        <w:t>(</w:t>
      </w:r>
      <w:proofErr w:type="gramEnd"/>
      <w:r w:rsidRPr="00B153C0">
        <w:t>rand2);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for</w:t>
      </w:r>
      <w:proofErr w:type="gramEnd"/>
      <w:r w:rsidRPr="00B153C0">
        <w:t xml:space="preserve"> (</w:t>
      </w:r>
      <w:proofErr w:type="spellStart"/>
      <w:r w:rsidRPr="00B153C0">
        <w:t>int</w:t>
      </w:r>
      <w:proofErr w:type="spellEnd"/>
      <w:r w:rsidRPr="00B153C0">
        <w:t xml:space="preserve"> i=0; i&lt;</w:t>
      </w:r>
      <w:proofErr w:type="spellStart"/>
      <w:r w:rsidRPr="00B153C0">
        <w:t>numEdges</w:t>
      </w:r>
      <w:proofErr w:type="spellEnd"/>
      <w:r w:rsidRPr="00B153C0">
        <w:t>; i++)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rand3=</w:t>
      </w:r>
      <w:proofErr w:type="gramStart"/>
      <w:r w:rsidRPr="00B153C0">
        <w:t>double(</w:t>
      </w:r>
      <w:proofErr w:type="gramEnd"/>
      <w:r w:rsidRPr="00B153C0">
        <w:t>rand()%101)+double(rand())/RAND_MAX;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(</w:t>
      </w:r>
      <w:proofErr w:type="gramStart"/>
      <w:r w:rsidRPr="00B153C0">
        <w:t>edges[</w:t>
      </w:r>
      <w:proofErr w:type="gramEnd"/>
      <w:r w:rsidRPr="00B153C0">
        <w:t>i])-&gt;</w:t>
      </w:r>
      <w:proofErr w:type="spellStart"/>
      <w:proofErr w:type="gramStart"/>
      <w:r w:rsidRPr="00B153C0">
        <w:t>SetWeight</w:t>
      </w:r>
      <w:proofErr w:type="spellEnd"/>
      <w:r w:rsidRPr="00B153C0">
        <w:t>(</w:t>
      </w:r>
      <w:proofErr w:type="gramEnd"/>
      <w:r w:rsidRPr="00B153C0">
        <w:t>rand3);</w:t>
      </w:r>
    </w:p>
    <w:p w:rsidR="00B153C0" w:rsidRPr="00B153C0" w:rsidRDefault="00B153C0" w:rsidP="00B153C0">
      <w:pPr>
        <w:pStyle w:val="11"/>
      </w:pPr>
      <w:r w:rsidRPr="00B153C0">
        <w:lastRenderedPageBreak/>
        <w:tab/>
        <w:t>}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r w:rsidRPr="00B153C0">
        <w:t>WeightedEdge</w:t>
      </w:r>
      <w:proofErr w:type="spellEnd"/>
      <w:r w:rsidRPr="00B153C0">
        <w:t>* Graph::</w:t>
      </w:r>
      <w:proofErr w:type="spellStart"/>
      <w:proofErr w:type="gramStart"/>
      <w:r w:rsidRPr="00B153C0">
        <w:t>GetEdge</w:t>
      </w:r>
      <w:proofErr w:type="spellEnd"/>
      <w:r w:rsidRPr="00B153C0">
        <w:t>(</w:t>
      </w:r>
      <w:proofErr w:type="spellStart"/>
      <w:proofErr w:type="gramEnd"/>
      <w:r w:rsidRPr="00B153C0">
        <w:t>int</w:t>
      </w:r>
      <w:proofErr w:type="spellEnd"/>
      <w:r w:rsidRPr="00B153C0">
        <w:t xml:space="preserve"> i)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edges[i];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r w:rsidRPr="00B153C0">
        <w:t>WeightedEdge</w:t>
      </w:r>
      <w:proofErr w:type="spellEnd"/>
      <w:r w:rsidRPr="00B153C0">
        <w:t xml:space="preserve">&amp; </w:t>
      </w:r>
      <w:proofErr w:type="spellStart"/>
      <w:r w:rsidRPr="00B153C0">
        <w:t>WeightedEdge</w:t>
      </w:r>
      <w:proofErr w:type="spellEnd"/>
      <w:r w:rsidRPr="00B153C0">
        <w:t>::operator</w:t>
      </w:r>
      <w:proofErr w:type="gramStart"/>
      <w:r w:rsidRPr="00B153C0">
        <w:t>=(</w:t>
      </w:r>
      <w:proofErr w:type="spellStart"/>
      <w:proofErr w:type="gramEnd"/>
      <w:r w:rsidRPr="00B153C0">
        <w:t>WeightedEdge</w:t>
      </w:r>
      <w:proofErr w:type="spellEnd"/>
      <w:r w:rsidRPr="00B153C0">
        <w:t xml:space="preserve"> &amp;</w:t>
      </w:r>
      <w:proofErr w:type="spellStart"/>
      <w:r w:rsidRPr="00B153C0">
        <w:t>SecondOperand</w:t>
      </w:r>
      <w:proofErr w:type="spellEnd"/>
      <w:r w:rsidRPr="00B153C0">
        <w:t>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if</w:t>
      </w:r>
      <w:proofErr w:type="gramEnd"/>
      <w:r w:rsidRPr="00B153C0">
        <w:t xml:space="preserve"> (this == &amp;</w:t>
      </w:r>
      <w:proofErr w:type="spellStart"/>
      <w:r w:rsidRPr="00B153C0">
        <w:t>SecondOperand</w:t>
      </w:r>
      <w:proofErr w:type="spellEnd"/>
      <w:r w:rsidRPr="00B153C0">
        <w:t>) return *this;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this</w:t>
      </w:r>
      <w:proofErr w:type="gramEnd"/>
      <w:r w:rsidRPr="00B153C0">
        <w:t>-&gt;A=</w:t>
      </w:r>
      <w:proofErr w:type="spellStart"/>
      <w:r w:rsidRPr="00B153C0">
        <w:t>SecondOperand.A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this</w:t>
      </w:r>
      <w:proofErr w:type="gramEnd"/>
      <w:r w:rsidRPr="00B153C0">
        <w:t>-&gt;B=</w:t>
      </w:r>
      <w:proofErr w:type="spellStart"/>
      <w:r w:rsidRPr="00B153C0">
        <w:t>SecondOperand.B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this</w:t>
      </w:r>
      <w:proofErr w:type="gramEnd"/>
      <w:r w:rsidRPr="00B153C0">
        <w:t>-&gt;weight=</w:t>
      </w:r>
      <w:proofErr w:type="spellStart"/>
      <w:r w:rsidRPr="00B153C0">
        <w:t>SecondOperand.weight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*this;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r w:rsidRPr="00B153C0">
        <w:t>WeightedEdge</w:t>
      </w:r>
      <w:proofErr w:type="spellEnd"/>
      <w:r w:rsidRPr="00B153C0">
        <w:t>** Graph::</w:t>
      </w:r>
      <w:proofErr w:type="spellStart"/>
      <w:proofErr w:type="gramStart"/>
      <w:r w:rsidRPr="00B153C0">
        <w:t>GetAllEdges</w:t>
      </w:r>
      <w:proofErr w:type="spellEnd"/>
      <w:r w:rsidRPr="00B153C0">
        <w:t>()</w:t>
      </w:r>
      <w:proofErr w:type="gramEnd"/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edges;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Graph::</w:t>
      </w:r>
      <w:proofErr w:type="spellStart"/>
      <w:r w:rsidRPr="00B153C0">
        <w:t>GetNumEdges</w:t>
      </w:r>
      <w:proofErr w:type="spellEnd"/>
      <w:r w:rsidRPr="00B153C0">
        <w:t>()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</w:t>
      </w:r>
      <w:proofErr w:type="spellStart"/>
      <w:r w:rsidRPr="00B153C0">
        <w:t>numEdges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Graph::</w:t>
      </w:r>
      <w:proofErr w:type="spellStart"/>
      <w:r w:rsidRPr="00B153C0">
        <w:t>GetNumVerteces</w:t>
      </w:r>
      <w:proofErr w:type="spellEnd"/>
      <w:r w:rsidRPr="00B153C0">
        <w:t>()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</w:t>
      </w:r>
      <w:proofErr w:type="spellStart"/>
      <w:r w:rsidRPr="00B153C0">
        <w:t>numVerteces</w:t>
      </w:r>
      <w:proofErr w:type="spellEnd"/>
      <w:r w:rsidRPr="00B153C0">
        <w:t>;</w:t>
      </w:r>
    </w:p>
    <w:p w:rsidR="00B153C0" w:rsidRDefault="00B153C0" w:rsidP="00B153C0">
      <w:pPr>
        <w:pStyle w:val="11"/>
      </w:pPr>
      <w:r>
        <w:t>}</w:t>
      </w:r>
    </w:p>
    <w:p w:rsidR="00B153C0" w:rsidRDefault="00B153C0" w:rsidP="00B153C0">
      <w:pPr>
        <w:pStyle w:val="11"/>
      </w:pPr>
      <w:r>
        <w:t>}</w:t>
      </w:r>
    </w:p>
    <w:p w:rsidR="00B153C0" w:rsidRPr="004817C5" w:rsidRDefault="00B153C0" w:rsidP="00B153C0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Приложение</w:t>
      </w:r>
      <w:r w:rsidRPr="004817C5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</w:t>
      </w:r>
      <w:r w:rsidRPr="004817C5">
        <w:rPr>
          <w:rFonts w:eastAsiaTheme="minorHAnsi"/>
          <w:lang w:val="en-US" w:eastAsia="en-US"/>
        </w:rPr>
        <w:t xml:space="preserve">. </w:t>
      </w:r>
      <w:proofErr w:type="spellStart"/>
      <w:r>
        <w:rPr>
          <w:rFonts w:eastAsiaTheme="minorHAnsi"/>
          <w:lang w:val="en-US" w:eastAsia="en-US"/>
        </w:rPr>
        <w:t>DHeapForEdges.h</w:t>
      </w:r>
      <w:proofErr w:type="spellEnd"/>
      <w:r w:rsidRPr="004817C5">
        <w:rPr>
          <w:rFonts w:eastAsiaTheme="minorHAnsi"/>
          <w:lang w:val="en-US" w:eastAsia="en-US"/>
        </w:rPr>
        <w:t xml:space="preserve"> </w:t>
      </w:r>
    </w:p>
    <w:p w:rsidR="00B153C0" w:rsidRPr="00B153C0" w:rsidRDefault="00B153C0" w:rsidP="00B153C0">
      <w:pPr>
        <w:pStyle w:val="11"/>
      </w:pPr>
      <w:r w:rsidRPr="00B153C0">
        <w:t>#</w:t>
      </w:r>
      <w:proofErr w:type="spellStart"/>
      <w:r w:rsidRPr="00B153C0">
        <w:t>ifndef</w:t>
      </w:r>
      <w:proofErr w:type="spellEnd"/>
      <w:r w:rsidRPr="00B153C0">
        <w:t xml:space="preserve"> __DHEAP_H__</w:t>
      </w:r>
    </w:p>
    <w:p w:rsidR="00B153C0" w:rsidRPr="00B153C0" w:rsidRDefault="00B153C0" w:rsidP="00B153C0">
      <w:pPr>
        <w:pStyle w:val="11"/>
      </w:pPr>
      <w:r w:rsidRPr="00B153C0">
        <w:t>#define __DHEAP_H__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Graph.h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r w:rsidRPr="00B153C0">
        <w:t>#include &lt;</w:t>
      </w:r>
      <w:proofErr w:type="spellStart"/>
      <w:r w:rsidRPr="00B153C0">
        <w:t>iostream</w:t>
      </w:r>
      <w:proofErr w:type="spellEnd"/>
      <w:r w:rsidRPr="00B153C0">
        <w:t>&gt;</w:t>
      </w:r>
    </w:p>
    <w:p w:rsidR="00B153C0" w:rsidRPr="00B153C0" w:rsidRDefault="00B153C0" w:rsidP="00B153C0">
      <w:pPr>
        <w:pStyle w:val="11"/>
      </w:pPr>
      <w:proofErr w:type="gramStart"/>
      <w:r w:rsidRPr="00B153C0">
        <w:t>namespace</w:t>
      </w:r>
      <w:proofErr w:type="gramEnd"/>
      <w:r w:rsidRPr="00B153C0">
        <w:t xml:space="preserve"> </w:t>
      </w:r>
      <w:proofErr w:type="spellStart"/>
      <w:r w:rsidRPr="00B153C0">
        <w:t>KruskalLib</w:t>
      </w:r>
      <w:proofErr w:type="spellEnd"/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class</w:t>
      </w:r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 xml:space="preserve"> 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d;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</w:t>
      </w:r>
      <w:proofErr w:type="spellStart"/>
      <w:r w:rsidRPr="00B153C0">
        <w:t>numEdges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count;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r w:rsidRPr="00B153C0">
        <w:t>WeightedEdge</w:t>
      </w:r>
      <w:proofErr w:type="spellEnd"/>
      <w:r w:rsidRPr="00B153C0">
        <w:t xml:space="preserve"> **edges;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public</w:t>
      </w:r>
      <w:proofErr w:type="gramEnd"/>
      <w:r w:rsidRPr="00B153C0">
        <w:t xml:space="preserve">: 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DHeapForEdges</w:t>
      </w:r>
      <w:proofErr w:type="spellEnd"/>
      <w:r w:rsidRPr="00B153C0">
        <w:t>(</w:t>
      </w:r>
      <w:proofErr w:type="spellStart"/>
      <w:r w:rsidRPr="00B153C0">
        <w:t>int,int</w:t>
      </w:r>
      <w:proofErr w:type="spellEnd"/>
      <w:r w:rsidRPr="00B153C0">
        <w:t xml:space="preserve">, </w:t>
      </w:r>
      <w:proofErr w:type="spellStart"/>
      <w:r w:rsidRPr="00B153C0">
        <w:t>WeightedEdge</w:t>
      </w:r>
      <w:proofErr w:type="spellEnd"/>
      <w:r w:rsidRPr="00B153C0">
        <w:t>**);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~</w:t>
      </w:r>
      <w:proofErr w:type="spellStart"/>
      <w:r w:rsidRPr="00B153C0">
        <w:t>DHeapForEdges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void Change(</w:t>
      </w:r>
      <w:proofErr w:type="spellStart"/>
      <w:r w:rsidRPr="00B153C0">
        <w:t>int</w:t>
      </w:r>
      <w:proofErr w:type="spellEnd"/>
      <w:r w:rsidRPr="00B153C0">
        <w:t xml:space="preserve">, 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void Up(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MinChild</w:t>
      </w:r>
      <w:proofErr w:type="spellEnd"/>
      <w:r w:rsidRPr="00B153C0">
        <w:t>(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void Down(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void Del(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void Ins(</w:t>
      </w:r>
      <w:proofErr w:type="spellStart"/>
      <w:r w:rsidRPr="00B153C0">
        <w:t>WeightedEdge</w:t>
      </w:r>
      <w:proofErr w:type="spellEnd"/>
      <w:r w:rsidRPr="00B153C0">
        <w:t>*);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void Hilling();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WeightedEdge</w:t>
      </w:r>
      <w:proofErr w:type="spellEnd"/>
      <w:r w:rsidRPr="00B153C0">
        <w:t xml:space="preserve">* </w:t>
      </w:r>
      <w:proofErr w:type="spellStart"/>
      <w:r w:rsidRPr="00B153C0">
        <w:t>GetMinWeight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void print();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GetCount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  <w:t>};</w:t>
      </w:r>
    </w:p>
    <w:p w:rsidR="00B153C0" w:rsidRPr="00B153C0" w:rsidRDefault="00B153C0" w:rsidP="00B153C0">
      <w:pPr>
        <w:pStyle w:val="11"/>
      </w:pP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Default="00B153C0" w:rsidP="00B153C0">
      <w:pPr>
        <w:pStyle w:val="11"/>
      </w:pPr>
      <w:r w:rsidRPr="00B153C0">
        <w:t>#</w:t>
      </w:r>
      <w:proofErr w:type="spellStart"/>
      <w:r w:rsidRPr="00B153C0">
        <w:t>endif</w:t>
      </w:r>
      <w:proofErr w:type="spellEnd"/>
    </w:p>
    <w:p w:rsidR="00B153C0" w:rsidRDefault="00B153C0" w:rsidP="00B153C0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Приложение</w:t>
      </w:r>
      <w:r w:rsidRPr="004817C5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Г</w:t>
      </w:r>
      <w:r w:rsidRPr="004817C5">
        <w:rPr>
          <w:rFonts w:eastAsiaTheme="minorHAnsi"/>
          <w:lang w:val="en-US" w:eastAsia="en-US"/>
        </w:rPr>
        <w:t xml:space="preserve">. </w:t>
      </w:r>
      <w:r>
        <w:rPr>
          <w:rFonts w:eastAsiaTheme="minorHAnsi"/>
          <w:lang w:val="en-US" w:eastAsia="en-US"/>
        </w:rPr>
        <w:t>DHeapForEdges.cpp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Graph.h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DHeapForEdges.h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r w:rsidRPr="00B153C0">
        <w:t>#include &lt;</w:t>
      </w:r>
      <w:proofErr w:type="spellStart"/>
      <w:r w:rsidRPr="00B153C0">
        <w:t>iostream</w:t>
      </w:r>
      <w:proofErr w:type="spellEnd"/>
      <w:r w:rsidRPr="00B153C0">
        <w:t>&gt;</w:t>
      </w:r>
    </w:p>
    <w:p w:rsidR="00B153C0" w:rsidRPr="00B153C0" w:rsidRDefault="00B153C0" w:rsidP="00B153C0">
      <w:pPr>
        <w:pStyle w:val="11"/>
      </w:pPr>
      <w:r w:rsidRPr="00B153C0">
        <w:t xml:space="preserve">#define </w:t>
      </w:r>
      <w:proofErr w:type="gramStart"/>
      <w:r w:rsidRPr="00B153C0">
        <w:t>MIN(</w:t>
      </w:r>
      <w:proofErr w:type="gramEnd"/>
      <w:r w:rsidRPr="00B153C0">
        <w:t>A,B) ((A) &lt; (B) ? (A</w:t>
      </w:r>
      <w:proofErr w:type="gramStart"/>
      <w:r w:rsidRPr="00B153C0">
        <w:t>) :</w:t>
      </w:r>
      <w:proofErr w:type="gramEnd"/>
      <w:r w:rsidRPr="00B153C0">
        <w:t xml:space="preserve"> (B)) </w:t>
      </w:r>
    </w:p>
    <w:p w:rsidR="00B153C0" w:rsidRPr="00B153C0" w:rsidRDefault="00B153C0" w:rsidP="00B153C0">
      <w:pPr>
        <w:pStyle w:val="11"/>
      </w:pPr>
      <w:proofErr w:type="gramStart"/>
      <w:r w:rsidRPr="00B153C0">
        <w:t>namespace</w:t>
      </w:r>
      <w:proofErr w:type="gramEnd"/>
      <w:r w:rsidRPr="00B153C0">
        <w:t xml:space="preserve"> </w:t>
      </w:r>
      <w:proofErr w:type="spellStart"/>
      <w:r w:rsidRPr="00B153C0">
        <w:t>KruskalLib</w:t>
      </w:r>
      <w:proofErr w:type="spellEnd"/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  <w:t>//</w:t>
      </w:r>
    </w:p>
    <w:p w:rsidR="00B153C0" w:rsidRPr="00B153C0" w:rsidRDefault="00B153C0" w:rsidP="00B153C0">
      <w:pPr>
        <w:pStyle w:val="11"/>
      </w:pPr>
      <w:r w:rsidRPr="00B153C0">
        <w:tab/>
        <w:t>//</w:t>
      </w:r>
      <w:proofErr w:type="spellStart"/>
      <w:r w:rsidRPr="00B153C0">
        <w:t>DHeapForEdges</w:t>
      </w:r>
      <w:proofErr w:type="spellEnd"/>
    </w:p>
    <w:p w:rsidR="00B153C0" w:rsidRPr="00B153C0" w:rsidRDefault="00B153C0" w:rsidP="00B153C0">
      <w:pPr>
        <w:pStyle w:val="11"/>
      </w:pPr>
      <w:r w:rsidRPr="00B153C0">
        <w:tab/>
        <w:t>//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r w:rsidRPr="00B153C0">
        <w:t>DHeapForEdges</w:t>
      </w:r>
      <w:proofErr w:type="spellEnd"/>
      <w:r w:rsidRPr="00B153C0">
        <w:t>::</w:t>
      </w:r>
      <w:proofErr w:type="spellStart"/>
      <w:proofErr w:type="gramStart"/>
      <w:r w:rsidRPr="00B153C0">
        <w:t>DHeapForEdges</w:t>
      </w:r>
      <w:proofErr w:type="spellEnd"/>
      <w:r w:rsidRPr="00B153C0">
        <w:t>(</w:t>
      </w:r>
      <w:proofErr w:type="spellStart"/>
      <w:proofErr w:type="gramEnd"/>
      <w:r w:rsidRPr="00B153C0">
        <w:t>int</w:t>
      </w:r>
      <w:proofErr w:type="spellEnd"/>
      <w:r w:rsidRPr="00B153C0">
        <w:t xml:space="preserve"> _d, </w:t>
      </w:r>
      <w:proofErr w:type="spellStart"/>
      <w:r w:rsidRPr="00B153C0">
        <w:t>int</w:t>
      </w:r>
      <w:proofErr w:type="spellEnd"/>
      <w:r w:rsidRPr="00B153C0">
        <w:t xml:space="preserve"> _</w:t>
      </w:r>
      <w:proofErr w:type="spellStart"/>
      <w:r w:rsidRPr="00B153C0">
        <w:t>numEdges</w:t>
      </w:r>
      <w:proofErr w:type="spellEnd"/>
      <w:r w:rsidRPr="00B153C0">
        <w:t xml:space="preserve">, </w:t>
      </w:r>
      <w:proofErr w:type="spellStart"/>
      <w:r w:rsidRPr="00B153C0">
        <w:t>WeightedEdge</w:t>
      </w:r>
      <w:proofErr w:type="spellEnd"/>
      <w:r w:rsidRPr="00B153C0">
        <w:t xml:space="preserve"> **_edges)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lastRenderedPageBreak/>
        <w:tab/>
      </w:r>
      <w:r w:rsidRPr="00B153C0">
        <w:tab/>
        <w:t>d=_d;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numEdges</w:t>
      </w:r>
      <w:proofErr w:type="spellEnd"/>
      <w:proofErr w:type="gramEnd"/>
      <w:r w:rsidRPr="00B153C0">
        <w:t>=_</w:t>
      </w:r>
      <w:proofErr w:type="spellStart"/>
      <w:r w:rsidRPr="00B153C0">
        <w:t>numEdges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count</w:t>
      </w:r>
      <w:proofErr w:type="gramEnd"/>
      <w:r w:rsidRPr="00B153C0">
        <w:t>=_</w:t>
      </w:r>
      <w:proofErr w:type="spellStart"/>
      <w:r w:rsidRPr="00B153C0">
        <w:t>numEdges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edges=</w:t>
      </w:r>
      <w:proofErr w:type="gramEnd"/>
      <w:r w:rsidRPr="00B153C0">
        <w:t xml:space="preserve">new </w:t>
      </w:r>
      <w:proofErr w:type="spellStart"/>
      <w:r w:rsidRPr="00B153C0">
        <w:t>WeightedEdge</w:t>
      </w:r>
      <w:proofErr w:type="spellEnd"/>
      <w:r w:rsidRPr="00B153C0">
        <w:t>*[</w:t>
      </w:r>
      <w:proofErr w:type="spellStart"/>
      <w:r w:rsidRPr="00B153C0">
        <w:t>numEdges</w:t>
      </w:r>
      <w:proofErr w:type="spellEnd"/>
      <w:r w:rsidRPr="00B153C0">
        <w:t>];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for</w:t>
      </w:r>
      <w:proofErr w:type="gramEnd"/>
      <w:r w:rsidRPr="00B153C0">
        <w:t xml:space="preserve"> (</w:t>
      </w:r>
      <w:proofErr w:type="spellStart"/>
      <w:r w:rsidRPr="00B153C0">
        <w:t>int</w:t>
      </w:r>
      <w:proofErr w:type="spellEnd"/>
      <w:r w:rsidRPr="00B153C0">
        <w:t xml:space="preserve"> i=0; i&lt;</w:t>
      </w:r>
      <w:proofErr w:type="spellStart"/>
      <w:r w:rsidRPr="00B153C0">
        <w:t>numEdges</w:t>
      </w:r>
      <w:proofErr w:type="spellEnd"/>
      <w:r w:rsidRPr="00B153C0">
        <w:t>; i++)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proofErr w:type="gramStart"/>
      <w:r w:rsidRPr="00B153C0">
        <w:t>edges[</w:t>
      </w:r>
      <w:proofErr w:type="gramEnd"/>
      <w:r w:rsidRPr="00B153C0">
        <w:t xml:space="preserve">i]=new </w:t>
      </w:r>
      <w:proofErr w:type="spellStart"/>
      <w:r w:rsidRPr="00B153C0">
        <w:t>WeightedEdge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*(edges[i]</w:t>
      </w:r>
      <w:proofErr w:type="gramStart"/>
      <w:r w:rsidRPr="00B153C0">
        <w:t>)=</w:t>
      </w:r>
      <w:proofErr w:type="gramEnd"/>
      <w:r w:rsidRPr="00B153C0">
        <w:t>*(_edges[i]);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this</w:t>
      </w:r>
      <w:proofErr w:type="gramEnd"/>
      <w:r w:rsidRPr="00B153C0">
        <w:t>-&gt;Hilling();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r w:rsidRPr="00B153C0">
        <w:t>DHeapForEdges</w:t>
      </w:r>
      <w:proofErr w:type="spellEnd"/>
      <w:r w:rsidRPr="00B153C0">
        <w:t>:</w:t>
      </w:r>
      <w:proofErr w:type="gramStart"/>
      <w:r w:rsidRPr="00B153C0">
        <w:t>:~</w:t>
      </w:r>
      <w:proofErr w:type="spellStart"/>
      <w:proofErr w:type="gramEnd"/>
      <w:r w:rsidRPr="00B153C0">
        <w:t>DHeapForEdges</w:t>
      </w:r>
      <w:proofErr w:type="spellEnd"/>
      <w:r w:rsidRPr="00B153C0">
        <w:t>()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if</w:t>
      </w:r>
      <w:proofErr w:type="gramEnd"/>
      <w:r w:rsidRPr="00B153C0">
        <w:t xml:space="preserve"> (edges == 0 ) return;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for</w:t>
      </w:r>
      <w:proofErr w:type="gramEnd"/>
      <w:r w:rsidRPr="00B153C0">
        <w:t xml:space="preserve"> (</w:t>
      </w:r>
      <w:proofErr w:type="spellStart"/>
      <w:r w:rsidRPr="00B153C0">
        <w:t>int</w:t>
      </w:r>
      <w:proofErr w:type="spellEnd"/>
      <w:r w:rsidRPr="00B153C0">
        <w:t xml:space="preserve"> i=0; i&lt;</w:t>
      </w:r>
      <w:proofErr w:type="spellStart"/>
      <w:r w:rsidRPr="00B153C0">
        <w:t>numEdges</w:t>
      </w:r>
      <w:proofErr w:type="spellEnd"/>
      <w:r w:rsidRPr="00B153C0">
        <w:t>; i++)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proofErr w:type="gramStart"/>
      <w:r w:rsidRPr="00B153C0">
        <w:t>delete</w:t>
      </w:r>
      <w:proofErr w:type="gramEnd"/>
      <w:r w:rsidRPr="00B153C0">
        <w:t xml:space="preserve"> edges[i];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delete[</w:t>
      </w:r>
      <w:proofErr w:type="gramEnd"/>
      <w:r w:rsidRPr="00B153C0">
        <w:t>] edges;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d=-1;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numEdges</w:t>
      </w:r>
      <w:proofErr w:type="spellEnd"/>
      <w:proofErr w:type="gramEnd"/>
      <w:r w:rsidRPr="00B153C0">
        <w:t>=-1;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>::Change(</w:t>
      </w:r>
      <w:proofErr w:type="spellStart"/>
      <w:r w:rsidRPr="00B153C0">
        <w:t>int</w:t>
      </w:r>
      <w:proofErr w:type="spellEnd"/>
      <w:r w:rsidRPr="00B153C0">
        <w:t xml:space="preserve"> i, </w:t>
      </w:r>
      <w:proofErr w:type="spellStart"/>
      <w:r w:rsidRPr="00B153C0">
        <w:t>int</w:t>
      </w:r>
      <w:proofErr w:type="spellEnd"/>
      <w:r w:rsidRPr="00B153C0">
        <w:t xml:space="preserve"> j)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r w:rsidRPr="00B153C0">
        <w:t>WeightedEdge</w:t>
      </w:r>
      <w:proofErr w:type="spellEnd"/>
      <w:r w:rsidRPr="00B153C0">
        <w:t xml:space="preserve"> </w:t>
      </w:r>
      <w:proofErr w:type="spellStart"/>
      <w:r w:rsidRPr="00B153C0">
        <w:t>tmp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tmp</w:t>
      </w:r>
      <w:proofErr w:type="spellEnd"/>
      <w:proofErr w:type="gramEnd"/>
      <w:r w:rsidRPr="00B153C0">
        <w:t>=*(edges[i]);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*(edges[i]</w:t>
      </w:r>
      <w:proofErr w:type="gramStart"/>
      <w:r w:rsidRPr="00B153C0">
        <w:t>)=</w:t>
      </w:r>
      <w:proofErr w:type="gramEnd"/>
      <w:r w:rsidRPr="00B153C0">
        <w:t>*(edges[j]);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*(edges[j]</w:t>
      </w:r>
      <w:proofErr w:type="gramStart"/>
      <w:r w:rsidRPr="00B153C0">
        <w:t>)=</w:t>
      </w:r>
      <w:proofErr w:type="spellStart"/>
      <w:proofErr w:type="gramEnd"/>
      <w:r w:rsidRPr="00B153C0">
        <w:t>tmp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>::Up(</w:t>
      </w:r>
      <w:proofErr w:type="spellStart"/>
      <w:r w:rsidRPr="00B153C0">
        <w:t>int</w:t>
      </w:r>
      <w:proofErr w:type="spellEnd"/>
      <w:r w:rsidRPr="00B153C0">
        <w:t xml:space="preserve"> i)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p;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while</w:t>
      </w:r>
      <w:proofErr w:type="gramEnd"/>
      <w:r w:rsidRPr="00B153C0">
        <w:t xml:space="preserve"> (i&gt;0)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p</w:t>
      </w:r>
      <w:proofErr w:type="gramStart"/>
      <w:r w:rsidRPr="00B153C0">
        <w:t>=(</w:t>
      </w:r>
      <w:proofErr w:type="gramEnd"/>
      <w:r w:rsidRPr="00B153C0">
        <w:t>i-1)/d;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proofErr w:type="gramStart"/>
      <w:r w:rsidRPr="00B153C0">
        <w:t>if</w:t>
      </w:r>
      <w:proofErr w:type="gramEnd"/>
      <w:r w:rsidRPr="00B153C0">
        <w:t xml:space="preserve"> (edges[p]-&gt;</w:t>
      </w:r>
      <w:proofErr w:type="spellStart"/>
      <w:r w:rsidRPr="00B153C0">
        <w:t>GetWeight</w:t>
      </w:r>
      <w:proofErr w:type="spellEnd"/>
      <w:r w:rsidRPr="00B153C0">
        <w:t>() &gt; edges[i]-&gt;</w:t>
      </w:r>
      <w:proofErr w:type="spellStart"/>
      <w:r w:rsidRPr="00B153C0">
        <w:t>GetWeight</w:t>
      </w:r>
      <w:proofErr w:type="spellEnd"/>
      <w:r w:rsidRPr="00B153C0">
        <w:t xml:space="preserve">()) 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r w:rsidRPr="00B153C0">
        <w:tab/>
      </w:r>
      <w:proofErr w:type="gramStart"/>
      <w:r w:rsidRPr="00B153C0">
        <w:t>Change(</w:t>
      </w:r>
      <w:proofErr w:type="spellStart"/>
      <w:proofErr w:type="gramEnd"/>
      <w:r w:rsidRPr="00B153C0">
        <w:t>i,p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r w:rsidRPr="00B153C0">
        <w:tab/>
        <w:t>i=p;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>::</w:t>
      </w:r>
      <w:proofErr w:type="spellStart"/>
      <w:r w:rsidRPr="00B153C0">
        <w:t>MinChild</w:t>
      </w:r>
      <w:proofErr w:type="spellEnd"/>
      <w:r w:rsidRPr="00B153C0">
        <w:t>(</w:t>
      </w:r>
      <w:proofErr w:type="spellStart"/>
      <w:r w:rsidRPr="00B153C0">
        <w:t>int</w:t>
      </w:r>
      <w:proofErr w:type="spellEnd"/>
      <w:r w:rsidRPr="00B153C0">
        <w:t xml:space="preserve"> i)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if</w:t>
      </w:r>
      <w:proofErr w:type="gramEnd"/>
      <w:r w:rsidRPr="00B153C0">
        <w:t xml:space="preserve"> (i*d+1 &gt;= count) return -1;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left=i*d+1;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right=MIN(i*</w:t>
      </w:r>
      <w:proofErr w:type="spellStart"/>
      <w:r w:rsidRPr="00B153C0">
        <w:t>d+d</w:t>
      </w:r>
      <w:proofErr w:type="spellEnd"/>
      <w:r w:rsidRPr="00B153C0">
        <w:t>, count-1);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r w:rsidRPr="00B153C0">
        <w:t>WeightedEdge</w:t>
      </w:r>
      <w:proofErr w:type="spellEnd"/>
      <w:r w:rsidRPr="00B153C0">
        <w:t xml:space="preserve"> min=*(</w:t>
      </w:r>
      <w:proofErr w:type="gramStart"/>
      <w:r w:rsidRPr="00B153C0">
        <w:t>edges[</w:t>
      </w:r>
      <w:proofErr w:type="gramEnd"/>
      <w:r w:rsidRPr="00B153C0">
        <w:t>left]);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</w:t>
      </w:r>
      <w:proofErr w:type="spellStart"/>
      <w:r w:rsidRPr="00B153C0">
        <w:t>minId</w:t>
      </w:r>
      <w:proofErr w:type="spellEnd"/>
      <w:r w:rsidRPr="00B153C0">
        <w:t>=left;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for(</w:t>
      </w:r>
      <w:proofErr w:type="spellStart"/>
      <w:proofErr w:type="gramEnd"/>
      <w:r w:rsidRPr="00B153C0">
        <w:t>int</w:t>
      </w:r>
      <w:proofErr w:type="spellEnd"/>
      <w:r w:rsidRPr="00B153C0">
        <w:t xml:space="preserve"> j=left+1; j&lt;=right; j++)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proofErr w:type="gramStart"/>
      <w:r w:rsidRPr="00B153C0">
        <w:t>if</w:t>
      </w:r>
      <w:proofErr w:type="gramEnd"/>
      <w:r w:rsidRPr="00B153C0">
        <w:t xml:space="preserve"> (edges[j]-&gt;</w:t>
      </w:r>
      <w:proofErr w:type="spellStart"/>
      <w:r w:rsidRPr="00B153C0">
        <w:t>GetWeight</w:t>
      </w:r>
      <w:proofErr w:type="spellEnd"/>
      <w:r w:rsidRPr="00B153C0">
        <w:t xml:space="preserve">() &lt; </w:t>
      </w:r>
      <w:proofErr w:type="spellStart"/>
      <w:r w:rsidRPr="00B153C0">
        <w:t>min.GetWeight</w:t>
      </w:r>
      <w:proofErr w:type="spellEnd"/>
      <w:r w:rsidRPr="00B153C0">
        <w:t xml:space="preserve">()) 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r w:rsidRPr="00B153C0">
        <w:tab/>
      </w:r>
      <w:proofErr w:type="gramStart"/>
      <w:r w:rsidRPr="00B153C0">
        <w:t>min</w:t>
      </w:r>
      <w:proofErr w:type="gramEnd"/>
      <w:r w:rsidRPr="00B153C0">
        <w:t>=*(edges[j]);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r w:rsidRPr="00B153C0">
        <w:tab/>
      </w:r>
      <w:proofErr w:type="spellStart"/>
      <w:proofErr w:type="gramStart"/>
      <w:r w:rsidRPr="00B153C0">
        <w:t>minId</w:t>
      </w:r>
      <w:proofErr w:type="spellEnd"/>
      <w:r w:rsidRPr="00B153C0">
        <w:t>=</w:t>
      </w:r>
      <w:proofErr w:type="gramEnd"/>
      <w:r w:rsidRPr="00B153C0">
        <w:t>j;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</w:t>
      </w:r>
      <w:proofErr w:type="spellStart"/>
      <w:r w:rsidRPr="00B153C0">
        <w:t>minId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>::Down(</w:t>
      </w:r>
      <w:proofErr w:type="spellStart"/>
      <w:r w:rsidRPr="00B153C0">
        <w:t>int</w:t>
      </w:r>
      <w:proofErr w:type="spellEnd"/>
      <w:r w:rsidRPr="00B153C0">
        <w:t xml:space="preserve"> i)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c=</w:t>
      </w:r>
      <w:proofErr w:type="spellStart"/>
      <w:r w:rsidRPr="00B153C0">
        <w:t>MinChild</w:t>
      </w:r>
      <w:proofErr w:type="spellEnd"/>
      <w:r w:rsidRPr="00B153C0">
        <w:t>(i);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while</w:t>
      </w:r>
      <w:proofErr w:type="gramEnd"/>
      <w:r w:rsidRPr="00B153C0">
        <w:t xml:space="preserve"> (c!=-1 &amp;&amp; edges[i]-&gt;</w:t>
      </w:r>
      <w:proofErr w:type="spellStart"/>
      <w:r w:rsidRPr="00B153C0">
        <w:t>GetWeight</w:t>
      </w:r>
      <w:proofErr w:type="spellEnd"/>
      <w:r w:rsidRPr="00B153C0">
        <w:t>() &gt; edges[c]-&gt;</w:t>
      </w:r>
      <w:proofErr w:type="spellStart"/>
      <w:r w:rsidRPr="00B153C0">
        <w:t>GetWeight</w:t>
      </w:r>
      <w:proofErr w:type="spellEnd"/>
      <w:r w:rsidRPr="00B153C0">
        <w:t xml:space="preserve">()) 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proofErr w:type="gramStart"/>
      <w:r w:rsidRPr="00B153C0">
        <w:t>Change(</w:t>
      </w:r>
      <w:proofErr w:type="spellStart"/>
      <w:proofErr w:type="gramEnd"/>
      <w:r w:rsidRPr="00B153C0">
        <w:t>i,c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i=c;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c=</w:t>
      </w:r>
      <w:proofErr w:type="spellStart"/>
      <w:proofErr w:type="gramStart"/>
      <w:r w:rsidRPr="00B153C0">
        <w:t>MinChild</w:t>
      </w:r>
      <w:proofErr w:type="spellEnd"/>
      <w:r w:rsidRPr="00B153C0">
        <w:t>(</w:t>
      </w:r>
      <w:proofErr w:type="gramEnd"/>
      <w:r w:rsidRPr="00B153C0">
        <w:t>i);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>::Hilling()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for(</w:t>
      </w:r>
      <w:proofErr w:type="spellStart"/>
      <w:proofErr w:type="gramEnd"/>
      <w:r w:rsidRPr="00B153C0">
        <w:t>int</w:t>
      </w:r>
      <w:proofErr w:type="spellEnd"/>
      <w:r w:rsidRPr="00B153C0">
        <w:t xml:space="preserve"> i=count-1; i&gt;=0; i--)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proofErr w:type="gramStart"/>
      <w:r w:rsidRPr="00B153C0">
        <w:t>Down(</w:t>
      </w:r>
      <w:proofErr w:type="gramEnd"/>
      <w:r w:rsidRPr="00B153C0">
        <w:t>i);</w:t>
      </w:r>
    </w:p>
    <w:p w:rsidR="00B153C0" w:rsidRPr="00B153C0" w:rsidRDefault="00B153C0" w:rsidP="00B153C0">
      <w:pPr>
        <w:pStyle w:val="11"/>
      </w:pPr>
      <w:r w:rsidRPr="00B153C0">
        <w:lastRenderedPageBreak/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>::Ins(</w:t>
      </w:r>
      <w:proofErr w:type="spellStart"/>
      <w:r w:rsidRPr="00B153C0">
        <w:t>WeightedEdge</w:t>
      </w:r>
      <w:proofErr w:type="spellEnd"/>
      <w:r w:rsidRPr="00B153C0">
        <w:t xml:space="preserve"> *</w:t>
      </w:r>
      <w:proofErr w:type="spellStart"/>
      <w:r w:rsidRPr="00B153C0">
        <w:t>tmp</w:t>
      </w:r>
      <w:proofErr w:type="spellEnd"/>
      <w:r w:rsidRPr="00B153C0">
        <w:t>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if</w:t>
      </w:r>
      <w:proofErr w:type="gramEnd"/>
      <w:r w:rsidRPr="00B153C0">
        <w:t xml:space="preserve"> (count == </w:t>
      </w:r>
      <w:proofErr w:type="spellStart"/>
      <w:r w:rsidRPr="00B153C0">
        <w:t>numEdges</w:t>
      </w:r>
      <w:proofErr w:type="spellEnd"/>
      <w:r w:rsidRPr="00B153C0">
        <w:t xml:space="preserve">) return; 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count</w:t>
      </w:r>
      <w:proofErr w:type="gramEnd"/>
      <w:r w:rsidRPr="00B153C0">
        <w:t>++;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*(</w:t>
      </w:r>
      <w:proofErr w:type="gramStart"/>
      <w:r w:rsidRPr="00B153C0">
        <w:t>edges[</w:t>
      </w:r>
      <w:proofErr w:type="gramEnd"/>
      <w:r w:rsidRPr="00B153C0">
        <w:t>count-1])=*</w:t>
      </w:r>
      <w:proofErr w:type="spellStart"/>
      <w:r w:rsidRPr="00B153C0">
        <w:t>tmp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Up(</w:t>
      </w:r>
      <w:proofErr w:type="gramEnd"/>
      <w:r w:rsidRPr="00B153C0">
        <w:t>count);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>::Del(</w:t>
      </w:r>
      <w:proofErr w:type="spellStart"/>
      <w:r w:rsidRPr="00B153C0">
        <w:t>int</w:t>
      </w:r>
      <w:proofErr w:type="spellEnd"/>
      <w:r w:rsidRPr="00B153C0">
        <w:t xml:space="preserve"> i)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Change(</w:t>
      </w:r>
      <w:proofErr w:type="gramEnd"/>
      <w:r w:rsidRPr="00B153C0">
        <w:t>i, count-1);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count--</w:t>
      </w:r>
      <w:proofErr w:type="gram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p=(i-1)/d;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if</w:t>
      </w:r>
      <w:proofErr w:type="gramEnd"/>
      <w:r w:rsidRPr="00B153C0">
        <w:t xml:space="preserve"> (edges[p]-&gt;</w:t>
      </w:r>
      <w:proofErr w:type="spellStart"/>
      <w:r w:rsidRPr="00B153C0">
        <w:t>GetWeight</w:t>
      </w:r>
      <w:proofErr w:type="spellEnd"/>
      <w:r w:rsidRPr="00B153C0">
        <w:t>() &gt; edges[i]-&gt;</w:t>
      </w:r>
      <w:proofErr w:type="spellStart"/>
      <w:r w:rsidRPr="00B153C0">
        <w:t>GetWeight</w:t>
      </w:r>
      <w:proofErr w:type="spellEnd"/>
      <w:r w:rsidRPr="00B153C0">
        <w:t xml:space="preserve">()) Up(i); 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else</w:t>
      </w:r>
      <w:proofErr w:type="gramEnd"/>
      <w:r w:rsidRPr="00B153C0">
        <w:t xml:space="preserve"> Down(i);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r w:rsidRPr="00B153C0">
        <w:t>WeightedEdge</w:t>
      </w:r>
      <w:proofErr w:type="spellEnd"/>
      <w:r w:rsidRPr="00B153C0">
        <w:t xml:space="preserve">* </w:t>
      </w:r>
      <w:proofErr w:type="spellStart"/>
      <w:r w:rsidRPr="00B153C0">
        <w:t>DHeapForEdges</w:t>
      </w:r>
      <w:proofErr w:type="spellEnd"/>
      <w:r w:rsidRPr="00B153C0">
        <w:t>::</w:t>
      </w:r>
      <w:proofErr w:type="spellStart"/>
      <w:proofErr w:type="gramStart"/>
      <w:r w:rsidRPr="00B153C0">
        <w:t>GetMinWeight</w:t>
      </w:r>
      <w:proofErr w:type="spellEnd"/>
      <w:r w:rsidRPr="00B153C0">
        <w:t>()</w:t>
      </w:r>
      <w:proofErr w:type="gramEnd"/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Change(</w:t>
      </w:r>
      <w:proofErr w:type="gramEnd"/>
      <w:r w:rsidRPr="00B153C0">
        <w:t>0, count-1);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count--</w:t>
      </w:r>
      <w:proofErr w:type="gram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Down(</w:t>
      </w:r>
      <w:proofErr w:type="gramEnd"/>
      <w:r w:rsidRPr="00B153C0">
        <w:t>0);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edges[count];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>::print()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for</w:t>
      </w:r>
      <w:proofErr w:type="gramEnd"/>
      <w:r w:rsidRPr="00B153C0">
        <w:t xml:space="preserve"> (</w:t>
      </w:r>
      <w:proofErr w:type="spellStart"/>
      <w:r w:rsidRPr="00B153C0">
        <w:t>int</w:t>
      </w:r>
      <w:proofErr w:type="spellEnd"/>
      <w:r w:rsidRPr="00B153C0">
        <w:t xml:space="preserve"> i=0; i&lt;count; i++)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proofErr w:type="spellStart"/>
      <w:r w:rsidRPr="00B153C0">
        <w:t>std</w:t>
      </w:r>
      <w:proofErr w:type="spellEnd"/>
      <w:r w:rsidRPr="00B153C0">
        <w:t>::</w:t>
      </w:r>
      <w:proofErr w:type="spellStart"/>
      <w:r w:rsidRPr="00B153C0">
        <w:t>cout</w:t>
      </w:r>
      <w:proofErr w:type="spellEnd"/>
      <w:r w:rsidRPr="00B153C0">
        <w:t xml:space="preserve"> &lt;&lt; edges[i</w:t>
      </w:r>
      <w:proofErr w:type="gramStart"/>
      <w:r w:rsidRPr="00B153C0">
        <w:t>]-</w:t>
      </w:r>
      <w:proofErr w:type="gramEnd"/>
      <w:r w:rsidRPr="00B153C0">
        <w:t>&gt;</w:t>
      </w:r>
      <w:proofErr w:type="spellStart"/>
      <w:r w:rsidRPr="00B153C0">
        <w:t>GetWeight</w:t>
      </w:r>
      <w:proofErr w:type="spellEnd"/>
      <w:r w:rsidRPr="00B153C0">
        <w:t>() &lt;&lt;' ';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proofErr w:type="gramStart"/>
      <w:r w:rsidRPr="00B153C0">
        <w:t>if</w:t>
      </w:r>
      <w:proofErr w:type="gramEnd"/>
      <w:r w:rsidRPr="00B153C0">
        <w:t xml:space="preserve"> (</w:t>
      </w:r>
      <w:proofErr w:type="spellStart"/>
      <w:r w:rsidRPr="00B153C0">
        <w:t>i%d</w:t>
      </w:r>
      <w:proofErr w:type="spellEnd"/>
      <w:r w:rsidRPr="00B153C0">
        <w:t xml:space="preserve"> == 0) </w:t>
      </w:r>
      <w:proofErr w:type="spellStart"/>
      <w:r w:rsidRPr="00B153C0">
        <w:t>std</w:t>
      </w:r>
      <w:proofErr w:type="spellEnd"/>
      <w:r w:rsidRPr="00B153C0">
        <w:t>::</w:t>
      </w:r>
      <w:proofErr w:type="spellStart"/>
      <w:r w:rsidRPr="00B153C0">
        <w:t>cout</w:t>
      </w:r>
      <w:proofErr w:type="spellEnd"/>
      <w:r w:rsidRPr="00B153C0">
        <w:t>&lt;&lt;</w:t>
      </w:r>
      <w:proofErr w:type="spellStart"/>
      <w:r w:rsidRPr="00B153C0">
        <w:t>std</w:t>
      </w:r>
      <w:proofErr w:type="spellEnd"/>
      <w:r w:rsidRPr="00B153C0">
        <w:t>::</w:t>
      </w:r>
      <w:proofErr w:type="spellStart"/>
      <w:r w:rsidRPr="00B153C0">
        <w:t>endl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}</w:t>
      </w:r>
    </w:p>
    <w:p w:rsidR="00B153C0" w:rsidRPr="00B153C0" w:rsidRDefault="00B153C0" w:rsidP="00B153C0">
      <w:pPr>
        <w:pStyle w:val="11"/>
      </w:pP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>::</w:t>
      </w:r>
      <w:proofErr w:type="spellStart"/>
      <w:r w:rsidRPr="00B153C0">
        <w:t>GetCount</w:t>
      </w:r>
      <w:proofErr w:type="spellEnd"/>
      <w:r w:rsidRPr="00B153C0">
        <w:t>()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count;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Default="00B153C0" w:rsidP="00B153C0">
      <w:pPr>
        <w:pStyle w:val="11"/>
      </w:pPr>
      <w:r w:rsidRPr="00B153C0">
        <w:t>}</w:t>
      </w:r>
    </w:p>
    <w:p w:rsidR="00B153C0" w:rsidRDefault="00B153C0" w:rsidP="00B153C0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Приложение</w:t>
      </w:r>
      <w:r w:rsidRPr="004817C5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Д</w:t>
      </w:r>
      <w:r w:rsidRPr="004817C5">
        <w:rPr>
          <w:rFonts w:eastAsiaTheme="minorHAnsi"/>
          <w:lang w:val="en-US" w:eastAsia="en-US"/>
        </w:rPr>
        <w:t xml:space="preserve">. </w:t>
      </w:r>
      <w:proofErr w:type="spellStart"/>
      <w:r>
        <w:rPr>
          <w:rFonts w:eastAsiaTheme="minorHAnsi"/>
          <w:lang w:val="en-US" w:eastAsia="en-US"/>
        </w:rPr>
        <w:t>PriorityQueue.h</w:t>
      </w:r>
      <w:proofErr w:type="spellEnd"/>
      <w:r>
        <w:rPr>
          <w:rFonts w:eastAsiaTheme="minorHAnsi"/>
          <w:lang w:val="en-US" w:eastAsia="en-US"/>
        </w:rPr>
        <w:t xml:space="preserve"> </w:t>
      </w:r>
    </w:p>
    <w:p w:rsidR="00B153C0" w:rsidRPr="00B153C0" w:rsidRDefault="00B153C0" w:rsidP="00B153C0">
      <w:pPr>
        <w:pStyle w:val="11"/>
      </w:pPr>
      <w:r w:rsidRPr="00B153C0">
        <w:t>#</w:t>
      </w:r>
      <w:proofErr w:type="spellStart"/>
      <w:r w:rsidRPr="00B153C0">
        <w:t>ifndef</w:t>
      </w:r>
      <w:proofErr w:type="spellEnd"/>
      <w:r w:rsidRPr="00B153C0">
        <w:t xml:space="preserve"> __PRIORITYQUEUE_H__</w:t>
      </w:r>
    </w:p>
    <w:p w:rsidR="00B153C0" w:rsidRPr="00B153C0" w:rsidRDefault="00B153C0" w:rsidP="00B153C0">
      <w:pPr>
        <w:pStyle w:val="11"/>
      </w:pPr>
      <w:r w:rsidRPr="00B153C0">
        <w:t>#define __PRIORITYQUEUE_H__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Graph.h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proofErr w:type="gramStart"/>
      <w:r w:rsidRPr="00B153C0">
        <w:t>namespace</w:t>
      </w:r>
      <w:proofErr w:type="gramEnd"/>
      <w:r w:rsidRPr="00B153C0">
        <w:t xml:space="preserve"> </w:t>
      </w:r>
      <w:proofErr w:type="spellStart"/>
      <w:r w:rsidRPr="00B153C0">
        <w:t>KruskalLib</w:t>
      </w:r>
      <w:proofErr w:type="spellEnd"/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class</w:t>
      </w:r>
      <w:proofErr w:type="gramEnd"/>
      <w:r w:rsidRPr="00B153C0">
        <w:t xml:space="preserve"> </w:t>
      </w:r>
      <w:proofErr w:type="spellStart"/>
      <w:r w:rsidRPr="00B153C0">
        <w:t>PriorityQueue</w:t>
      </w:r>
      <w:proofErr w:type="spellEnd"/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public</w:t>
      </w:r>
      <w:proofErr w:type="gramEnd"/>
      <w:r w:rsidRPr="00B153C0">
        <w:t>: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PriorityQueue</w:t>
      </w:r>
      <w:proofErr w:type="spellEnd"/>
      <w:r w:rsidRPr="00B153C0">
        <w:t>() {};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virtual ~</w:t>
      </w:r>
      <w:proofErr w:type="spellStart"/>
      <w:r w:rsidRPr="00B153C0">
        <w:t>PriorityQueue</w:t>
      </w:r>
      <w:proofErr w:type="spellEnd"/>
      <w:r w:rsidRPr="00B153C0">
        <w:t>() {};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virtual void Put(</w:t>
      </w:r>
      <w:proofErr w:type="spellStart"/>
      <w:r w:rsidRPr="00B153C0">
        <w:t>WeightedEdge</w:t>
      </w:r>
      <w:proofErr w:type="spellEnd"/>
      <w:r w:rsidRPr="00B153C0">
        <w:t>*)=0;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virtual </w:t>
      </w:r>
      <w:proofErr w:type="spellStart"/>
      <w:r w:rsidRPr="00B153C0">
        <w:t>WeightedEdge</w:t>
      </w:r>
      <w:proofErr w:type="spellEnd"/>
      <w:r w:rsidRPr="00B153C0">
        <w:t>* Get()=0;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virtual 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isEmpty</w:t>
      </w:r>
      <w:proofErr w:type="spellEnd"/>
      <w:r w:rsidRPr="00B153C0">
        <w:t>()=0;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};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Default="00B153C0" w:rsidP="00B153C0">
      <w:pPr>
        <w:pStyle w:val="11"/>
      </w:pPr>
      <w:r w:rsidRPr="00B153C0">
        <w:t>#</w:t>
      </w:r>
      <w:proofErr w:type="spellStart"/>
      <w:r w:rsidRPr="00B153C0">
        <w:t>endif</w:t>
      </w:r>
      <w:proofErr w:type="spellEnd"/>
    </w:p>
    <w:p w:rsidR="00B153C0" w:rsidRDefault="00B153C0" w:rsidP="00B153C0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Приложение</w:t>
      </w:r>
      <w:r w:rsidRPr="00B153C0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Е</w:t>
      </w:r>
      <w:r w:rsidRPr="00B153C0">
        <w:rPr>
          <w:rFonts w:eastAsiaTheme="minorHAnsi"/>
          <w:lang w:val="en-US" w:eastAsia="en-US"/>
        </w:rPr>
        <w:t xml:space="preserve">. </w:t>
      </w:r>
      <w:proofErr w:type="spellStart"/>
      <w:r>
        <w:rPr>
          <w:rFonts w:eastAsiaTheme="minorHAnsi"/>
          <w:lang w:val="en-US" w:eastAsia="en-US"/>
        </w:rPr>
        <w:t>DHeapBasedPriorityQueue.h</w:t>
      </w:r>
      <w:proofErr w:type="spellEnd"/>
    </w:p>
    <w:p w:rsidR="00B153C0" w:rsidRPr="00B153C0" w:rsidRDefault="00B153C0" w:rsidP="00B153C0">
      <w:pPr>
        <w:pStyle w:val="11"/>
      </w:pPr>
      <w:r w:rsidRPr="00B153C0">
        <w:t>#</w:t>
      </w:r>
      <w:proofErr w:type="spellStart"/>
      <w:r w:rsidRPr="00B153C0">
        <w:t>ifndef</w:t>
      </w:r>
      <w:proofErr w:type="spellEnd"/>
      <w:r w:rsidRPr="00B153C0">
        <w:t xml:space="preserve"> __DHEAPBASEDPRIORITYQUEUE_H__</w:t>
      </w:r>
    </w:p>
    <w:p w:rsidR="00B153C0" w:rsidRPr="00B153C0" w:rsidRDefault="00B153C0" w:rsidP="00B153C0">
      <w:pPr>
        <w:pStyle w:val="11"/>
      </w:pPr>
      <w:r w:rsidRPr="00B153C0">
        <w:t>#define __DHEAPBASEDPRIORITYQUEUE_H__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Graph.h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DHeapForEdges.h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PriorityQueue.h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proofErr w:type="gramStart"/>
      <w:r w:rsidRPr="00B153C0">
        <w:t>namespace</w:t>
      </w:r>
      <w:proofErr w:type="gramEnd"/>
      <w:r w:rsidRPr="00B153C0">
        <w:t xml:space="preserve"> </w:t>
      </w:r>
      <w:proofErr w:type="spellStart"/>
      <w:r w:rsidRPr="00B153C0">
        <w:t>KruskalLib</w:t>
      </w:r>
      <w:proofErr w:type="spellEnd"/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proofErr w:type="gramStart"/>
      <w:r w:rsidRPr="00B153C0">
        <w:t>class</w:t>
      </w:r>
      <w:proofErr w:type="gramEnd"/>
      <w:r w:rsidRPr="00B153C0">
        <w:t xml:space="preserve"> </w:t>
      </w:r>
      <w:proofErr w:type="spellStart"/>
      <w:r w:rsidRPr="00B153C0">
        <w:t>DHeapBasedPriorityQueue</w:t>
      </w:r>
      <w:proofErr w:type="spellEnd"/>
      <w:r w:rsidRPr="00B153C0">
        <w:t xml:space="preserve">: public </w:t>
      </w:r>
      <w:proofErr w:type="spellStart"/>
      <w:r w:rsidRPr="00B153C0">
        <w:t>PriorityQueue</w:t>
      </w:r>
      <w:proofErr w:type="spellEnd"/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r w:rsidRPr="00B153C0">
        <w:t>DHeapForEdges</w:t>
      </w:r>
      <w:proofErr w:type="spellEnd"/>
      <w:r w:rsidRPr="00B153C0">
        <w:t xml:space="preserve"> *</w:t>
      </w:r>
      <w:proofErr w:type="spellStart"/>
      <w:r w:rsidRPr="00B153C0">
        <w:t>dheap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public</w:t>
      </w:r>
      <w:proofErr w:type="gramEnd"/>
      <w:r w:rsidRPr="00B153C0">
        <w:t>: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DHeapBasedPriorityQueue</w:t>
      </w:r>
      <w:proofErr w:type="spellEnd"/>
      <w:r w:rsidRPr="00B153C0">
        <w:t>(</w:t>
      </w:r>
      <w:proofErr w:type="spellStart"/>
      <w:r w:rsidRPr="00B153C0">
        <w:t>int,int,WeightedEdge</w:t>
      </w:r>
      <w:proofErr w:type="spellEnd"/>
      <w:r w:rsidRPr="00B153C0">
        <w:t>**);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virtual ~</w:t>
      </w:r>
      <w:proofErr w:type="spellStart"/>
      <w:r w:rsidRPr="00B153C0">
        <w:t>DHeapBasedPriorityQueue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virtual void Put(</w:t>
      </w:r>
      <w:proofErr w:type="spellStart"/>
      <w:r w:rsidRPr="00B153C0">
        <w:t>WeightedEdge</w:t>
      </w:r>
      <w:proofErr w:type="spellEnd"/>
      <w:r w:rsidRPr="00B153C0">
        <w:t>*);</w:t>
      </w:r>
    </w:p>
    <w:p w:rsidR="00B153C0" w:rsidRPr="00B153C0" w:rsidRDefault="00B153C0" w:rsidP="00B153C0">
      <w:pPr>
        <w:pStyle w:val="11"/>
      </w:pPr>
      <w:r w:rsidRPr="00B153C0">
        <w:lastRenderedPageBreak/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virtual </w:t>
      </w:r>
      <w:proofErr w:type="spellStart"/>
      <w:r w:rsidRPr="00B153C0">
        <w:t>WeightedEdge</w:t>
      </w:r>
      <w:proofErr w:type="spellEnd"/>
      <w:r w:rsidRPr="00B153C0">
        <w:t>* Get();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isEmpty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  <w:t>};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r w:rsidRPr="00B153C0">
        <w:t>#</w:t>
      </w:r>
      <w:proofErr w:type="spellStart"/>
      <w:r w:rsidRPr="00B153C0">
        <w:t>endif</w:t>
      </w:r>
      <w:proofErr w:type="spellEnd"/>
    </w:p>
    <w:p w:rsidR="00B153C0" w:rsidRDefault="00B153C0" w:rsidP="00B153C0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Приложение</w:t>
      </w:r>
      <w:r w:rsidRPr="00B153C0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Ж</w:t>
      </w:r>
      <w:r w:rsidRPr="00B153C0">
        <w:rPr>
          <w:rFonts w:eastAsiaTheme="minorHAnsi"/>
          <w:lang w:val="en-US" w:eastAsia="en-US"/>
        </w:rPr>
        <w:t xml:space="preserve">. </w:t>
      </w:r>
      <w:r>
        <w:rPr>
          <w:rFonts w:eastAsiaTheme="minorHAnsi"/>
          <w:lang w:val="en-US" w:eastAsia="en-US"/>
        </w:rPr>
        <w:t>DHeapBasedPriorityQueue.cpp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PriorityQueue.h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DHeapBasedPriorityQueue.h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DHeapForEdges.h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proofErr w:type="gramStart"/>
      <w:r w:rsidRPr="00B153C0">
        <w:t>namespace</w:t>
      </w:r>
      <w:proofErr w:type="gramEnd"/>
      <w:r w:rsidRPr="00B153C0">
        <w:t xml:space="preserve"> </w:t>
      </w:r>
      <w:proofErr w:type="spellStart"/>
      <w:r w:rsidRPr="00B153C0">
        <w:t>KruskalLib</w:t>
      </w:r>
      <w:proofErr w:type="spellEnd"/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r w:rsidRPr="00B153C0">
        <w:t>DHeapBasedPriorityQueue</w:t>
      </w:r>
      <w:proofErr w:type="spellEnd"/>
      <w:r w:rsidRPr="00B153C0">
        <w:t>::</w:t>
      </w:r>
      <w:proofErr w:type="spellStart"/>
      <w:proofErr w:type="gramStart"/>
      <w:r w:rsidRPr="00B153C0">
        <w:t>DHeapBasedPriorityQueue</w:t>
      </w:r>
      <w:proofErr w:type="spellEnd"/>
      <w:r w:rsidRPr="00B153C0">
        <w:t>(</w:t>
      </w:r>
      <w:proofErr w:type="spellStart"/>
      <w:proofErr w:type="gramEnd"/>
      <w:r w:rsidRPr="00B153C0">
        <w:t>int</w:t>
      </w:r>
      <w:proofErr w:type="spellEnd"/>
      <w:r w:rsidRPr="00B153C0">
        <w:t xml:space="preserve"> _d, </w:t>
      </w:r>
      <w:proofErr w:type="spellStart"/>
      <w:r w:rsidRPr="00B153C0">
        <w:t>int</w:t>
      </w:r>
      <w:proofErr w:type="spellEnd"/>
      <w:r w:rsidRPr="00B153C0">
        <w:t xml:space="preserve"> _</w:t>
      </w:r>
      <w:proofErr w:type="spellStart"/>
      <w:r w:rsidRPr="00B153C0">
        <w:t>numEdges</w:t>
      </w:r>
      <w:proofErr w:type="spellEnd"/>
      <w:r w:rsidRPr="00B153C0">
        <w:t xml:space="preserve">, </w:t>
      </w:r>
      <w:proofErr w:type="spellStart"/>
      <w:r w:rsidRPr="00B153C0">
        <w:t>WeightedEdge</w:t>
      </w:r>
      <w:proofErr w:type="spellEnd"/>
      <w:r w:rsidRPr="00B153C0">
        <w:t xml:space="preserve"> **_edges)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dheap</w:t>
      </w:r>
      <w:proofErr w:type="spellEnd"/>
      <w:r w:rsidRPr="00B153C0">
        <w:t>=</w:t>
      </w:r>
      <w:proofErr w:type="gramEnd"/>
      <w:r w:rsidRPr="00B153C0">
        <w:t xml:space="preserve">new </w:t>
      </w:r>
      <w:proofErr w:type="spellStart"/>
      <w:r w:rsidRPr="00B153C0">
        <w:t>DHeapForEdges</w:t>
      </w:r>
      <w:proofErr w:type="spellEnd"/>
      <w:r w:rsidRPr="00B153C0">
        <w:t>(_d,_</w:t>
      </w:r>
      <w:proofErr w:type="spellStart"/>
      <w:r w:rsidRPr="00B153C0">
        <w:t>numEdges</w:t>
      </w:r>
      <w:proofErr w:type="spellEnd"/>
      <w:r w:rsidRPr="00B153C0">
        <w:t>,_edges);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dheap</w:t>
      </w:r>
      <w:proofErr w:type="spellEnd"/>
      <w:proofErr w:type="gramEnd"/>
      <w:r w:rsidRPr="00B153C0">
        <w:t>-&gt;Hilling();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r w:rsidRPr="00B153C0">
        <w:t>DHeapBasedPriorityQueue</w:t>
      </w:r>
      <w:proofErr w:type="spellEnd"/>
      <w:r w:rsidRPr="00B153C0">
        <w:t>:</w:t>
      </w:r>
      <w:proofErr w:type="gramStart"/>
      <w:r w:rsidRPr="00B153C0">
        <w:t>:~</w:t>
      </w:r>
      <w:proofErr w:type="spellStart"/>
      <w:proofErr w:type="gramEnd"/>
      <w:r w:rsidRPr="00B153C0">
        <w:t>DHeapBasedPriorityQueue</w:t>
      </w:r>
      <w:proofErr w:type="spellEnd"/>
      <w:r w:rsidRPr="00B153C0">
        <w:t>()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delete</w:t>
      </w:r>
      <w:proofErr w:type="gramEnd"/>
      <w:r w:rsidRPr="00B153C0">
        <w:t xml:space="preserve"> </w:t>
      </w:r>
      <w:proofErr w:type="spellStart"/>
      <w:r w:rsidRPr="00B153C0">
        <w:t>dheap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DHeapBasedPriorityQueue</w:t>
      </w:r>
      <w:proofErr w:type="spellEnd"/>
      <w:r w:rsidRPr="00B153C0">
        <w:t>::Put(</w:t>
      </w:r>
      <w:proofErr w:type="spellStart"/>
      <w:r w:rsidRPr="00B153C0">
        <w:t>WeightedEdge</w:t>
      </w:r>
      <w:proofErr w:type="spellEnd"/>
      <w:r w:rsidRPr="00B153C0">
        <w:t xml:space="preserve"> *</w:t>
      </w:r>
      <w:proofErr w:type="spellStart"/>
      <w:r w:rsidRPr="00B153C0">
        <w:t>tmp</w:t>
      </w:r>
      <w:proofErr w:type="spellEnd"/>
      <w:r w:rsidRPr="00B153C0">
        <w:t>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dheap</w:t>
      </w:r>
      <w:proofErr w:type="spellEnd"/>
      <w:proofErr w:type="gramEnd"/>
      <w:r w:rsidRPr="00B153C0">
        <w:t>-&gt;Ins(</w:t>
      </w:r>
      <w:proofErr w:type="spellStart"/>
      <w:r w:rsidRPr="00B153C0">
        <w:t>tmp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r w:rsidRPr="00B153C0">
        <w:t>WeightedEdge</w:t>
      </w:r>
      <w:proofErr w:type="spellEnd"/>
      <w:r w:rsidRPr="00B153C0">
        <w:t xml:space="preserve">* </w:t>
      </w:r>
      <w:proofErr w:type="spellStart"/>
      <w:r w:rsidRPr="00B153C0">
        <w:t>DHeapBasedPriorityQueue</w:t>
      </w:r>
      <w:proofErr w:type="spellEnd"/>
      <w:r w:rsidRPr="00B153C0">
        <w:t>::</w:t>
      </w:r>
      <w:proofErr w:type="gramStart"/>
      <w:r w:rsidRPr="00B153C0">
        <w:t>Get()</w:t>
      </w:r>
      <w:proofErr w:type="gramEnd"/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</w:t>
      </w:r>
      <w:proofErr w:type="spellStart"/>
      <w:r w:rsidRPr="00B153C0">
        <w:t>dheap</w:t>
      </w:r>
      <w:proofErr w:type="spellEnd"/>
      <w:r w:rsidRPr="00B153C0">
        <w:t>-&gt;</w:t>
      </w:r>
      <w:proofErr w:type="spellStart"/>
      <w:r w:rsidRPr="00B153C0">
        <w:t>GetMinWeight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</w:t>
      </w:r>
      <w:proofErr w:type="spellStart"/>
      <w:r w:rsidRPr="00B153C0">
        <w:t>DHeapBasedPriorityQueue</w:t>
      </w:r>
      <w:proofErr w:type="spellEnd"/>
      <w:r w:rsidRPr="00B153C0">
        <w:t>::</w:t>
      </w:r>
      <w:proofErr w:type="spellStart"/>
      <w:r w:rsidRPr="00B153C0">
        <w:t>isEmpty</w:t>
      </w:r>
      <w:proofErr w:type="spellEnd"/>
      <w:r w:rsidRPr="00B153C0">
        <w:t>()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</w:t>
      </w:r>
      <w:proofErr w:type="spellStart"/>
      <w:r w:rsidRPr="00B153C0">
        <w:t>dheap</w:t>
      </w:r>
      <w:proofErr w:type="spellEnd"/>
      <w:r w:rsidRPr="00B153C0">
        <w:t>-&gt;</w:t>
      </w:r>
      <w:proofErr w:type="spellStart"/>
      <w:r w:rsidRPr="00B153C0">
        <w:t>GetCount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Default="00B153C0" w:rsidP="00B153C0">
      <w:pPr>
        <w:pStyle w:val="11"/>
      </w:pPr>
      <w:r w:rsidRPr="00B153C0">
        <w:t>}</w:t>
      </w:r>
    </w:p>
    <w:p w:rsidR="00B153C0" w:rsidRDefault="00260A99" w:rsidP="00260A99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Приложение</w:t>
      </w:r>
      <w:r w:rsidRPr="004817C5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З</w:t>
      </w:r>
      <w:r w:rsidRPr="004817C5">
        <w:rPr>
          <w:rFonts w:eastAsiaTheme="minorHAnsi"/>
          <w:lang w:val="en-US" w:eastAsia="en-US"/>
        </w:rPr>
        <w:t xml:space="preserve">. </w:t>
      </w:r>
      <w:proofErr w:type="spellStart"/>
      <w:r>
        <w:rPr>
          <w:rFonts w:eastAsiaTheme="minorHAnsi"/>
          <w:lang w:val="en-US" w:eastAsia="en-US"/>
        </w:rPr>
        <w:t>SeparatedSets.h</w:t>
      </w:r>
      <w:proofErr w:type="spellEnd"/>
      <w:r>
        <w:rPr>
          <w:rFonts w:eastAsiaTheme="minorHAnsi"/>
          <w:lang w:val="en-US" w:eastAsia="en-US"/>
        </w:rPr>
        <w:t xml:space="preserve"> </w:t>
      </w:r>
    </w:p>
    <w:p w:rsidR="00260A99" w:rsidRPr="00260A99" w:rsidRDefault="00260A99" w:rsidP="00260A99">
      <w:pPr>
        <w:pStyle w:val="11"/>
      </w:pPr>
      <w:r w:rsidRPr="00260A99">
        <w:t>#</w:t>
      </w:r>
      <w:proofErr w:type="spellStart"/>
      <w:r w:rsidRPr="00260A99">
        <w:t>ifndef</w:t>
      </w:r>
      <w:proofErr w:type="spellEnd"/>
      <w:r w:rsidRPr="00260A99">
        <w:t xml:space="preserve"> __SEPARATEDSETS_H__</w:t>
      </w:r>
    </w:p>
    <w:p w:rsidR="00260A99" w:rsidRPr="00260A99" w:rsidRDefault="00260A99" w:rsidP="00260A99">
      <w:pPr>
        <w:pStyle w:val="11"/>
      </w:pPr>
      <w:r w:rsidRPr="00260A99">
        <w:t>#define __SEPARATEDSETS_H__</w:t>
      </w:r>
    </w:p>
    <w:p w:rsidR="00260A99" w:rsidRPr="00260A99" w:rsidRDefault="00260A99" w:rsidP="00260A99">
      <w:pPr>
        <w:pStyle w:val="11"/>
      </w:pPr>
      <w:proofErr w:type="gramStart"/>
      <w:r w:rsidRPr="00260A99">
        <w:t>namespace</w:t>
      </w:r>
      <w:proofErr w:type="gramEnd"/>
      <w:r w:rsidRPr="00260A99">
        <w:t xml:space="preserve"> </w:t>
      </w:r>
      <w:proofErr w:type="spellStart"/>
      <w:r w:rsidRPr="00260A99">
        <w:t>KruskalLib</w:t>
      </w:r>
      <w:proofErr w:type="spellEnd"/>
    </w:p>
    <w:p w:rsidR="00260A99" w:rsidRPr="00260A99" w:rsidRDefault="00260A99" w:rsidP="00260A99">
      <w:pPr>
        <w:pStyle w:val="11"/>
      </w:pPr>
      <w:r w:rsidRPr="00260A99">
        <w:t>{</w:t>
      </w:r>
    </w:p>
    <w:p w:rsidR="00260A99" w:rsidRPr="00260A99" w:rsidRDefault="00260A99" w:rsidP="00260A99">
      <w:pPr>
        <w:pStyle w:val="11"/>
      </w:pPr>
      <w:proofErr w:type="gramStart"/>
      <w:r w:rsidRPr="00260A99">
        <w:t>class</w:t>
      </w:r>
      <w:proofErr w:type="gramEnd"/>
      <w:r w:rsidRPr="00260A99">
        <w:t xml:space="preserve"> </w:t>
      </w:r>
      <w:proofErr w:type="spellStart"/>
      <w:r w:rsidRPr="00260A99">
        <w:t>SeparatedSets</w:t>
      </w:r>
      <w:proofErr w:type="spellEnd"/>
    </w:p>
    <w:p w:rsidR="00260A99" w:rsidRPr="00260A99" w:rsidRDefault="00260A99" w:rsidP="00260A99">
      <w:pPr>
        <w:pStyle w:val="11"/>
      </w:pPr>
      <w:r w:rsidRPr="00260A99">
        <w:t>{</w:t>
      </w:r>
    </w:p>
    <w:p w:rsidR="00260A99" w:rsidRPr="00260A99" w:rsidRDefault="00260A99" w:rsidP="00260A99">
      <w:pPr>
        <w:pStyle w:val="11"/>
      </w:pPr>
      <w:r w:rsidRPr="00260A99">
        <w:tab/>
      </w:r>
      <w:proofErr w:type="spellStart"/>
      <w:proofErr w:type="gramStart"/>
      <w:r w:rsidRPr="00260A99">
        <w:t>int</w:t>
      </w:r>
      <w:proofErr w:type="spellEnd"/>
      <w:proofErr w:type="gramEnd"/>
      <w:r w:rsidRPr="00260A99">
        <w:t xml:space="preserve"> count;</w:t>
      </w:r>
    </w:p>
    <w:p w:rsidR="00260A99" w:rsidRPr="00260A99" w:rsidRDefault="00260A99" w:rsidP="00260A99">
      <w:pPr>
        <w:pStyle w:val="11"/>
      </w:pPr>
      <w:r w:rsidRPr="00260A99">
        <w:tab/>
      </w:r>
      <w:proofErr w:type="spellStart"/>
      <w:proofErr w:type="gramStart"/>
      <w:r w:rsidRPr="00260A99">
        <w:t>int</w:t>
      </w:r>
      <w:proofErr w:type="spellEnd"/>
      <w:proofErr w:type="gramEnd"/>
      <w:r w:rsidRPr="00260A99">
        <w:t xml:space="preserve"> *p;</w:t>
      </w:r>
    </w:p>
    <w:p w:rsidR="00260A99" w:rsidRPr="00260A99" w:rsidRDefault="00260A99" w:rsidP="00260A99">
      <w:pPr>
        <w:pStyle w:val="11"/>
      </w:pPr>
      <w:proofErr w:type="gramStart"/>
      <w:r w:rsidRPr="00260A99">
        <w:t>public</w:t>
      </w:r>
      <w:proofErr w:type="gramEnd"/>
      <w:r w:rsidRPr="00260A99">
        <w:t>:</w:t>
      </w:r>
    </w:p>
    <w:p w:rsidR="00260A99" w:rsidRPr="00260A99" w:rsidRDefault="00260A99" w:rsidP="00260A99">
      <w:pPr>
        <w:pStyle w:val="11"/>
      </w:pPr>
      <w:r w:rsidRPr="00260A99">
        <w:tab/>
        <w:t>__</w:t>
      </w:r>
      <w:proofErr w:type="spellStart"/>
      <w:proofErr w:type="gramStart"/>
      <w:r w:rsidRPr="00260A99">
        <w:t>declspec</w:t>
      </w:r>
      <w:proofErr w:type="spellEnd"/>
      <w:r w:rsidRPr="00260A99">
        <w:t>(</w:t>
      </w:r>
      <w:proofErr w:type="spellStart"/>
      <w:proofErr w:type="gramEnd"/>
      <w:r w:rsidRPr="00260A99">
        <w:t>dllexport</w:t>
      </w:r>
      <w:proofErr w:type="spellEnd"/>
      <w:r w:rsidRPr="00260A99">
        <w:t xml:space="preserve">) </w:t>
      </w:r>
      <w:proofErr w:type="spellStart"/>
      <w:r w:rsidRPr="00260A99">
        <w:t>SeparatedSets</w:t>
      </w:r>
      <w:proofErr w:type="spellEnd"/>
      <w:r w:rsidRPr="00260A99">
        <w:t>(</w:t>
      </w:r>
      <w:proofErr w:type="spellStart"/>
      <w:r w:rsidRPr="00260A99">
        <w:t>int</w:t>
      </w:r>
      <w:proofErr w:type="spellEnd"/>
      <w:r w:rsidRPr="00260A99">
        <w:t>);</w:t>
      </w:r>
    </w:p>
    <w:p w:rsidR="00260A99" w:rsidRPr="00260A99" w:rsidRDefault="00260A99" w:rsidP="00260A99">
      <w:pPr>
        <w:pStyle w:val="11"/>
      </w:pPr>
      <w:r w:rsidRPr="00260A99">
        <w:tab/>
        <w:t>__</w:t>
      </w:r>
      <w:proofErr w:type="spellStart"/>
      <w:proofErr w:type="gramStart"/>
      <w:r w:rsidRPr="00260A99">
        <w:t>declspec</w:t>
      </w:r>
      <w:proofErr w:type="spellEnd"/>
      <w:r w:rsidRPr="00260A99">
        <w:t>(</w:t>
      </w:r>
      <w:proofErr w:type="spellStart"/>
      <w:proofErr w:type="gramEnd"/>
      <w:r w:rsidRPr="00260A99">
        <w:t>dllexport</w:t>
      </w:r>
      <w:proofErr w:type="spellEnd"/>
      <w:r w:rsidRPr="00260A99">
        <w:t>) ~</w:t>
      </w:r>
      <w:proofErr w:type="spellStart"/>
      <w:r w:rsidRPr="00260A99">
        <w:t>SeparatedSets</w:t>
      </w:r>
      <w:proofErr w:type="spellEnd"/>
      <w:r w:rsidRPr="00260A99">
        <w:t>();</w:t>
      </w:r>
    </w:p>
    <w:p w:rsidR="00260A99" w:rsidRPr="00260A99" w:rsidRDefault="00260A99" w:rsidP="00260A99">
      <w:pPr>
        <w:pStyle w:val="11"/>
      </w:pPr>
      <w:r w:rsidRPr="00260A99">
        <w:tab/>
        <w:t>__</w:t>
      </w:r>
      <w:proofErr w:type="spellStart"/>
      <w:proofErr w:type="gramStart"/>
      <w:r w:rsidRPr="00260A99">
        <w:t>declspec</w:t>
      </w:r>
      <w:proofErr w:type="spellEnd"/>
      <w:r w:rsidRPr="00260A99">
        <w:t>(</w:t>
      </w:r>
      <w:proofErr w:type="spellStart"/>
      <w:proofErr w:type="gramEnd"/>
      <w:r w:rsidRPr="00260A99">
        <w:t>dllexport</w:t>
      </w:r>
      <w:proofErr w:type="spellEnd"/>
      <w:r w:rsidRPr="00260A99">
        <w:t>) void Create(</w:t>
      </w:r>
      <w:proofErr w:type="spellStart"/>
      <w:r w:rsidRPr="00260A99">
        <w:t>int</w:t>
      </w:r>
      <w:proofErr w:type="spellEnd"/>
      <w:r w:rsidRPr="00260A99">
        <w:t>);</w:t>
      </w:r>
    </w:p>
    <w:p w:rsidR="00260A99" w:rsidRPr="00260A99" w:rsidRDefault="00260A99" w:rsidP="00260A99">
      <w:pPr>
        <w:pStyle w:val="11"/>
      </w:pPr>
      <w:r w:rsidRPr="00260A99">
        <w:tab/>
        <w:t>__</w:t>
      </w:r>
      <w:proofErr w:type="spellStart"/>
      <w:proofErr w:type="gramStart"/>
      <w:r w:rsidRPr="00260A99">
        <w:t>declspec</w:t>
      </w:r>
      <w:proofErr w:type="spellEnd"/>
      <w:r w:rsidRPr="00260A99">
        <w:t>(</w:t>
      </w:r>
      <w:proofErr w:type="spellStart"/>
      <w:proofErr w:type="gramEnd"/>
      <w:r w:rsidRPr="00260A99">
        <w:t>dllexport</w:t>
      </w:r>
      <w:proofErr w:type="spellEnd"/>
      <w:r w:rsidRPr="00260A99">
        <w:t>) void Union(</w:t>
      </w:r>
      <w:proofErr w:type="spellStart"/>
      <w:r w:rsidRPr="00260A99">
        <w:t>int</w:t>
      </w:r>
      <w:proofErr w:type="spellEnd"/>
      <w:r w:rsidRPr="00260A99">
        <w:t xml:space="preserve">, </w:t>
      </w:r>
      <w:proofErr w:type="spellStart"/>
      <w:r w:rsidRPr="00260A99">
        <w:t>int</w:t>
      </w:r>
      <w:proofErr w:type="spellEnd"/>
      <w:r w:rsidRPr="00260A99">
        <w:t>);</w:t>
      </w:r>
    </w:p>
    <w:p w:rsidR="00260A99" w:rsidRPr="00260A99" w:rsidRDefault="00260A99" w:rsidP="00260A99">
      <w:pPr>
        <w:pStyle w:val="11"/>
      </w:pPr>
      <w:r w:rsidRPr="00260A99">
        <w:tab/>
        <w:t>__</w:t>
      </w:r>
      <w:proofErr w:type="spellStart"/>
      <w:proofErr w:type="gramStart"/>
      <w:r w:rsidRPr="00260A99">
        <w:t>declspec</w:t>
      </w:r>
      <w:proofErr w:type="spellEnd"/>
      <w:r w:rsidRPr="00260A99">
        <w:t>(</w:t>
      </w:r>
      <w:proofErr w:type="spellStart"/>
      <w:proofErr w:type="gramEnd"/>
      <w:r w:rsidRPr="00260A99">
        <w:t>dllexport</w:t>
      </w:r>
      <w:proofErr w:type="spellEnd"/>
      <w:r w:rsidRPr="00260A99">
        <w:t xml:space="preserve">) </w:t>
      </w:r>
      <w:proofErr w:type="spellStart"/>
      <w:r w:rsidRPr="00260A99">
        <w:t>int</w:t>
      </w:r>
      <w:proofErr w:type="spellEnd"/>
      <w:r w:rsidRPr="00260A99">
        <w:t xml:space="preserve"> </w:t>
      </w:r>
      <w:proofErr w:type="spellStart"/>
      <w:r w:rsidRPr="00260A99">
        <w:t>WhichSet</w:t>
      </w:r>
      <w:proofErr w:type="spellEnd"/>
      <w:r w:rsidRPr="00260A99">
        <w:t>(</w:t>
      </w:r>
      <w:proofErr w:type="spellStart"/>
      <w:r w:rsidRPr="00260A99">
        <w:t>int</w:t>
      </w:r>
      <w:proofErr w:type="spellEnd"/>
      <w:r w:rsidRPr="00260A99">
        <w:t>);</w:t>
      </w:r>
    </w:p>
    <w:p w:rsidR="00260A99" w:rsidRPr="00260A99" w:rsidRDefault="00260A99" w:rsidP="00260A99">
      <w:pPr>
        <w:pStyle w:val="11"/>
      </w:pPr>
      <w:r w:rsidRPr="00260A99">
        <w:t>};</w:t>
      </w:r>
    </w:p>
    <w:p w:rsidR="00260A99" w:rsidRPr="00260A99" w:rsidRDefault="00260A99" w:rsidP="00260A99">
      <w:pPr>
        <w:pStyle w:val="11"/>
      </w:pPr>
      <w:r w:rsidRPr="00260A99">
        <w:t>}</w:t>
      </w:r>
    </w:p>
    <w:p w:rsidR="00260A99" w:rsidRDefault="00260A99" w:rsidP="00260A99">
      <w:pPr>
        <w:pStyle w:val="11"/>
      </w:pPr>
      <w:r w:rsidRPr="00260A99">
        <w:t>#</w:t>
      </w:r>
      <w:proofErr w:type="spellStart"/>
      <w:r w:rsidRPr="00260A99">
        <w:t>endif</w:t>
      </w:r>
      <w:proofErr w:type="spellEnd"/>
    </w:p>
    <w:p w:rsidR="00260A99" w:rsidRDefault="00260A99" w:rsidP="00260A99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Приложение</w:t>
      </w:r>
      <w:r w:rsidRPr="004817C5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И</w:t>
      </w:r>
      <w:r w:rsidRPr="004817C5">
        <w:rPr>
          <w:rFonts w:eastAsiaTheme="minorHAnsi"/>
          <w:lang w:val="en-US" w:eastAsia="en-US"/>
        </w:rPr>
        <w:t xml:space="preserve">. </w:t>
      </w:r>
      <w:r>
        <w:rPr>
          <w:rFonts w:eastAsiaTheme="minorHAnsi"/>
          <w:lang w:val="en-US" w:eastAsia="en-US"/>
        </w:rPr>
        <w:t>SeparatedSets.cpp</w:t>
      </w:r>
    </w:p>
    <w:p w:rsidR="00260A99" w:rsidRPr="00260A99" w:rsidRDefault="00260A99" w:rsidP="00260A99">
      <w:pPr>
        <w:pStyle w:val="11"/>
      </w:pPr>
      <w:r w:rsidRPr="00260A99">
        <w:t>#include "</w:t>
      </w:r>
      <w:proofErr w:type="spellStart"/>
      <w:r w:rsidRPr="00260A99">
        <w:t>SeparatedSets.h</w:t>
      </w:r>
      <w:proofErr w:type="spellEnd"/>
      <w:r w:rsidRPr="00260A99">
        <w:t>"</w:t>
      </w:r>
    </w:p>
    <w:p w:rsidR="00260A99" w:rsidRPr="00260A99" w:rsidRDefault="00260A99" w:rsidP="00260A99">
      <w:pPr>
        <w:pStyle w:val="11"/>
      </w:pPr>
      <w:r w:rsidRPr="00260A99">
        <w:t>#include &lt;</w:t>
      </w:r>
      <w:proofErr w:type="spellStart"/>
      <w:r w:rsidRPr="00260A99">
        <w:t>iostream</w:t>
      </w:r>
      <w:proofErr w:type="spellEnd"/>
      <w:r w:rsidRPr="00260A99">
        <w:t>&gt;</w:t>
      </w:r>
    </w:p>
    <w:p w:rsidR="00260A99" w:rsidRPr="00260A99" w:rsidRDefault="00260A99" w:rsidP="00260A99">
      <w:pPr>
        <w:pStyle w:val="11"/>
      </w:pPr>
    </w:p>
    <w:p w:rsidR="00260A99" w:rsidRPr="00260A99" w:rsidRDefault="00260A99" w:rsidP="00260A99">
      <w:pPr>
        <w:pStyle w:val="11"/>
      </w:pPr>
      <w:proofErr w:type="gramStart"/>
      <w:r w:rsidRPr="00260A99">
        <w:t>namespace</w:t>
      </w:r>
      <w:proofErr w:type="gramEnd"/>
      <w:r w:rsidRPr="00260A99">
        <w:t xml:space="preserve"> </w:t>
      </w:r>
      <w:proofErr w:type="spellStart"/>
      <w:r w:rsidRPr="00260A99">
        <w:t>KruskalLib</w:t>
      </w:r>
      <w:proofErr w:type="spellEnd"/>
    </w:p>
    <w:p w:rsidR="00260A99" w:rsidRPr="00260A99" w:rsidRDefault="00260A99" w:rsidP="00260A99">
      <w:pPr>
        <w:pStyle w:val="11"/>
      </w:pPr>
      <w:r w:rsidRPr="00260A99">
        <w:t>{</w:t>
      </w:r>
    </w:p>
    <w:p w:rsidR="00260A99" w:rsidRPr="00260A99" w:rsidRDefault="00260A99" w:rsidP="00260A99">
      <w:pPr>
        <w:pStyle w:val="11"/>
      </w:pPr>
      <w:r w:rsidRPr="00260A99">
        <w:tab/>
      </w:r>
      <w:proofErr w:type="spellStart"/>
      <w:r w:rsidRPr="00260A99">
        <w:t>SeparatedSets</w:t>
      </w:r>
      <w:proofErr w:type="spellEnd"/>
      <w:r w:rsidRPr="00260A99">
        <w:t>::</w:t>
      </w:r>
      <w:proofErr w:type="spellStart"/>
      <w:proofErr w:type="gramStart"/>
      <w:r w:rsidRPr="00260A99">
        <w:t>SeparatedSets</w:t>
      </w:r>
      <w:proofErr w:type="spellEnd"/>
      <w:r w:rsidRPr="00260A99">
        <w:t>(</w:t>
      </w:r>
      <w:proofErr w:type="spellStart"/>
      <w:proofErr w:type="gramEnd"/>
      <w:r w:rsidRPr="00260A99">
        <w:t>int</w:t>
      </w:r>
      <w:proofErr w:type="spellEnd"/>
      <w:r w:rsidRPr="00260A99">
        <w:t xml:space="preserve"> _count)</w:t>
      </w:r>
    </w:p>
    <w:p w:rsidR="00260A99" w:rsidRPr="00260A99" w:rsidRDefault="00260A99" w:rsidP="00260A99">
      <w:pPr>
        <w:pStyle w:val="11"/>
      </w:pPr>
      <w:r w:rsidRPr="00260A99">
        <w:tab/>
        <w:t>{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count</w:t>
      </w:r>
      <w:proofErr w:type="gramEnd"/>
      <w:r w:rsidRPr="00260A99">
        <w:t>=_count;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  <w:t xml:space="preserve">p=new </w:t>
      </w:r>
      <w:proofErr w:type="spellStart"/>
      <w:proofErr w:type="gramStart"/>
      <w:r w:rsidRPr="00260A99">
        <w:t>int</w:t>
      </w:r>
      <w:proofErr w:type="spellEnd"/>
      <w:r w:rsidRPr="00260A99">
        <w:t>[</w:t>
      </w:r>
      <w:proofErr w:type="gramEnd"/>
      <w:r w:rsidRPr="00260A99">
        <w:t>count];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for</w:t>
      </w:r>
      <w:proofErr w:type="gramEnd"/>
      <w:r w:rsidRPr="00260A99">
        <w:t xml:space="preserve"> (</w:t>
      </w:r>
      <w:proofErr w:type="spellStart"/>
      <w:r w:rsidRPr="00260A99">
        <w:t>int</w:t>
      </w:r>
      <w:proofErr w:type="spellEnd"/>
      <w:r w:rsidRPr="00260A99">
        <w:t xml:space="preserve"> i=0; i&lt;count; i++)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</w:r>
      <w:proofErr w:type="gramStart"/>
      <w:r w:rsidRPr="00260A99">
        <w:t>p[</w:t>
      </w:r>
      <w:proofErr w:type="gramEnd"/>
      <w:r w:rsidRPr="00260A99">
        <w:t>i]=0;</w:t>
      </w:r>
    </w:p>
    <w:p w:rsidR="00260A99" w:rsidRPr="00260A99" w:rsidRDefault="00260A99" w:rsidP="00260A99">
      <w:pPr>
        <w:pStyle w:val="11"/>
      </w:pPr>
      <w:r w:rsidRPr="00260A99">
        <w:tab/>
        <w:t>}</w:t>
      </w:r>
    </w:p>
    <w:p w:rsidR="00260A99" w:rsidRPr="00260A99" w:rsidRDefault="00260A99" w:rsidP="00260A99">
      <w:pPr>
        <w:pStyle w:val="11"/>
      </w:pPr>
      <w:r w:rsidRPr="00260A99">
        <w:tab/>
      </w:r>
      <w:proofErr w:type="spellStart"/>
      <w:r w:rsidRPr="00260A99">
        <w:t>SeparatedSets</w:t>
      </w:r>
      <w:proofErr w:type="spellEnd"/>
      <w:r w:rsidRPr="00260A99">
        <w:t>:</w:t>
      </w:r>
      <w:proofErr w:type="gramStart"/>
      <w:r w:rsidRPr="00260A99">
        <w:t>:~</w:t>
      </w:r>
      <w:proofErr w:type="spellStart"/>
      <w:proofErr w:type="gramEnd"/>
      <w:r w:rsidRPr="00260A99">
        <w:t>SeparatedSets</w:t>
      </w:r>
      <w:proofErr w:type="spellEnd"/>
      <w:r w:rsidRPr="00260A99">
        <w:t>()</w:t>
      </w:r>
    </w:p>
    <w:p w:rsidR="00260A99" w:rsidRPr="00260A99" w:rsidRDefault="00260A99" w:rsidP="00260A99">
      <w:pPr>
        <w:pStyle w:val="11"/>
      </w:pPr>
      <w:r w:rsidRPr="00260A99">
        <w:tab/>
        <w:t>{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count=</w:t>
      </w:r>
      <w:proofErr w:type="gramEnd"/>
      <w:r w:rsidRPr="00260A99">
        <w:t>0;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delete[</w:t>
      </w:r>
      <w:proofErr w:type="gramEnd"/>
      <w:r w:rsidRPr="00260A99">
        <w:t>] p;</w:t>
      </w:r>
    </w:p>
    <w:p w:rsidR="00260A99" w:rsidRPr="00260A99" w:rsidRDefault="00260A99" w:rsidP="00260A99">
      <w:pPr>
        <w:pStyle w:val="11"/>
      </w:pPr>
      <w:r w:rsidRPr="00260A99">
        <w:lastRenderedPageBreak/>
        <w:tab/>
      </w:r>
      <w:r w:rsidRPr="00260A99">
        <w:tab/>
        <w:t>p=0;</w:t>
      </w:r>
    </w:p>
    <w:p w:rsidR="00260A99" w:rsidRPr="00260A99" w:rsidRDefault="00260A99" w:rsidP="00260A99">
      <w:pPr>
        <w:pStyle w:val="11"/>
      </w:pPr>
      <w:r w:rsidRPr="00260A99">
        <w:tab/>
        <w:t>}</w:t>
      </w:r>
    </w:p>
    <w:p w:rsidR="00260A99" w:rsidRPr="00260A99" w:rsidRDefault="00260A99" w:rsidP="00260A99">
      <w:pPr>
        <w:pStyle w:val="11"/>
      </w:pPr>
      <w:r w:rsidRPr="00260A99">
        <w:tab/>
      </w:r>
      <w:proofErr w:type="gramStart"/>
      <w:r w:rsidRPr="00260A99">
        <w:t>void</w:t>
      </w:r>
      <w:proofErr w:type="gramEnd"/>
      <w:r w:rsidRPr="00260A99">
        <w:t xml:space="preserve"> </w:t>
      </w:r>
      <w:proofErr w:type="spellStart"/>
      <w:r w:rsidRPr="00260A99">
        <w:t>SeparatedSets</w:t>
      </w:r>
      <w:proofErr w:type="spellEnd"/>
      <w:r w:rsidRPr="00260A99">
        <w:t>::Create(</w:t>
      </w:r>
      <w:proofErr w:type="spellStart"/>
      <w:r w:rsidRPr="00260A99">
        <w:t>int</w:t>
      </w:r>
      <w:proofErr w:type="spellEnd"/>
      <w:r w:rsidRPr="00260A99">
        <w:t xml:space="preserve"> who)</w:t>
      </w:r>
    </w:p>
    <w:p w:rsidR="00260A99" w:rsidRPr="00260A99" w:rsidRDefault="00260A99" w:rsidP="00260A99">
      <w:pPr>
        <w:pStyle w:val="11"/>
      </w:pPr>
      <w:r w:rsidRPr="00260A99">
        <w:tab/>
        <w:t>{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if</w:t>
      </w:r>
      <w:proofErr w:type="gramEnd"/>
      <w:r w:rsidRPr="00260A99">
        <w:t xml:space="preserve"> (p[who-1] !=0) return;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p[</w:t>
      </w:r>
      <w:proofErr w:type="gramEnd"/>
      <w:r w:rsidRPr="00260A99">
        <w:t>who-1]=who;</w:t>
      </w:r>
    </w:p>
    <w:p w:rsidR="00260A99" w:rsidRPr="00260A99" w:rsidRDefault="00260A99" w:rsidP="00260A99">
      <w:pPr>
        <w:pStyle w:val="11"/>
      </w:pPr>
      <w:r w:rsidRPr="00260A99">
        <w:tab/>
        <w:t>}</w:t>
      </w:r>
    </w:p>
    <w:p w:rsidR="00260A99" w:rsidRPr="00260A99" w:rsidRDefault="00260A99" w:rsidP="00260A99">
      <w:pPr>
        <w:pStyle w:val="11"/>
      </w:pPr>
      <w:r w:rsidRPr="00260A99">
        <w:tab/>
      </w:r>
      <w:proofErr w:type="spellStart"/>
      <w:proofErr w:type="gramStart"/>
      <w:r w:rsidRPr="00260A99">
        <w:t>int</w:t>
      </w:r>
      <w:proofErr w:type="spellEnd"/>
      <w:proofErr w:type="gramEnd"/>
      <w:r w:rsidRPr="00260A99">
        <w:t xml:space="preserve"> </w:t>
      </w:r>
      <w:proofErr w:type="spellStart"/>
      <w:r w:rsidRPr="00260A99">
        <w:t>SeparatedSets</w:t>
      </w:r>
      <w:proofErr w:type="spellEnd"/>
      <w:r w:rsidRPr="00260A99">
        <w:t>::</w:t>
      </w:r>
      <w:proofErr w:type="spellStart"/>
      <w:r w:rsidRPr="00260A99">
        <w:t>WhichSet</w:t>
      </w:r>
      <w:proofErr w:type="spellEnd"/>
      <w:r w:rsidRPr="00260A99">
        <w:t>(</w:t>
      </w:r>
      <w:proofErr w:type="spellStart"/>
      <w:r w:rsidRPr="00260A99">
        <w:t>int</w:t>
      </w:r>
      <w:proofErr w:type="spellEnd"/>
      <w:r w:rsidRPr="00260A99">
        <w:t xml:space="preserve"> who)</w:t>
      </w:r>
    </w:p>
    <w:p w:rsidR="00260A99" w:rsidRPr="00260A99" w:rsidRDefault="00260A99" w:rsidP="00260A99">
      <w:pPr>
        <w:pStyle w:val="11"/>
      </w:pPr>
      <w:r w:rsidRPr="00260A99">
        <w:tab/>
        <w:t>{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return</w:t>
      </w:r>
      <w:proofErr w:type="gramEnd"/>
      <w:r w:rsidRPr="00260A99">
        <w:t xml:space="preserve"> p[who-1];</w:t>
      </w:r>
    </w:p>
    <w:p w:rsidR="00260A99" w:rsidRPr="00260A99" w:rsidRDefault="00260A99" w:rsidP="00260A99">
      <w:pPr>
        <w:pStyle w:val="11"/>
      </w:pPr>
      <w:r w:rsidRPr="00260A99">
        <w:tab/>
        <w:t>}</w:t>
      </w:r>
    </w:p>
    <w:p w:rsidR="00260A99" w:rsidRPr="00260A99" w:rsidRDefault="00260A99" w:rsidP="00260A99">
      <w:pPr>
        <w:pStyle w:val="11"/>
      </w:pPr>
      <w:r w:rsidRPr="00260A99">
        <w:tab/>
      </w:r>
      <w:proofErr w:type="gramStart"/>
      <w:r w:rsidRPr="00260A99">
        <w:t>void</w:t>
      </w:r>
      <w:proofErr w:type="gramEnd"/>
      <w:r w:rsidRPr="00260A99">
        <w:t xml:space="preserve"> </w:t>
      </w:r>
      <w:proofErr w:type="spellStart"/>
      <w:r w:rsidRPr="00260A99">
        <w:t>SeparatedSets</w:t>
      </w:r>
      <w:proofErr w:type="spellEnd"/>
      <w:r w:rsidRPr="00260A99">
        <w:t>::Union(</w:t>
      </w:r>
      <w:proofErr w:type="spellStart"/>
      <w:r w:rsidRPr="00260A99">
        <w:t>int</w:t>
      </w:r>
      <w:proofErr w:type="spellEnd"/>
      <w:r w:rsidRPr="00260A99">
        <w:t xml:space="preserve"> A, </w:t>
      </w:r>
      <w:proofErr w:type="spellStart"/>
      <w:r w:rsidRPr="00260A99">
        <w:t>int</w:t>
      </w:r>
      <w:proofErr w:type="spellEnd"/>
      <w:r w:rsidRPr="00260A99">
        <w:t xml:space="preserve"> B)</w:t>
      </w:r>
    </w:p>
    <w:p w:rsidR="00260A99" w:rsidRPr="00260A99" w:rsidRDefault="00260A99" w:rsidP="00260A99">
      <w:pPr>
        <w:pStyle w:val="11"/>
      </w:pPr>
      <w:r w:rsidRPr="00260A99">
        <w:tab/>
        <w:t>{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for</w:t>
      </w:r>
      <w:proofErr w:type="gramEnd"/>
      <w:r w:rsidRPr="00260A99">
        <w:t xml:space="preserve"> (</w:t>
      </w:r>
      <w:proofErr w:type="spellStart"/>
      <w:r w:rsidRPr="00260A99">
        <w:t>int</w:t>
      </w:r>
      <w:proofErr w:type="spellEnd"/>
      <w:r w:rsidRPr="00260A99">
        <w:t xml:space="preserve"> i=0; i&lt;count; i++)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</w:r>
      <w:proofErr w:type="gramStart"/>
      <w:r w:rsidRPr="00260A99">
        <w:t>if</w:t>
      </w:r>
      <w:proofErr w:type="gramEnd"/>
      <w:r w:rsidRPr="00260A99">
        <w:t xml:space="preserve"> (p[i]==B) p[i]=A;</w:t>
      </w:r>
    </w:p>
    <w:p w:rsidR="00260A99" w:rsidRPr="00260A99" w:rsidRDefault="00260A99" w:rsidP="00260A99">
      <w:pPr>
        <w:pStyle w:val="11"/>
      </w:pPr>
      <w:r w:rsidRPr="00260A99">
        <w:tab/>
        <w:t>}</w:t>
      </w:r>
    </w:p>
    <w:p w:rsidR="00260A99" w:rsidRPr="00260A99" w:rsidRDefault="00260A99" w:rsidP="00260A99">
      <w:pPr>
        <w:pStyle w:val="11"/>
      </w:pPr>
      <w:r w:rsidRPr="00260A99">
        <w:t>}</w:t>
      </w:r>
    </w:p>
    <w:p w:rsidR="00260A99" w:rsidRDefault="00260A99" w:rsidP="00260A99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Приложение</w:t>
      </w:r>
      <w:r w:rsidRPr="004817C5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</w:t>
      </w:r>
      <w:r w:rsidRPr="004817C5">
        <w:rPr>
          <w:rFonts w:eastAsiaTheme="minorHAnsi"/>
          <w:lang w:val="en-US" w:eastAsia="en-US"/>
        </w:rPr>
        <w:t xml:space="preserve">. </w:t>
      </w:r>
      <w:proofErr w:type="spellStart"/>
      <w:r>
        <w:rPr>
          <w:rFonts w:eastAsiaTheme="minorHAnsi"/>
          <w:lang w:val="en-US" w:eastAsia="en-US"/>
        </w:rPr>
        <w:t>KruskalImplementation.h</w:t>
      </w:r>
      <w:proofErr w:type="spellEnd"/>
    </w:p>
    <w:p w:rsidR="00260A99" w:rsidRPr="00260A99" w:rsidRDefault="00260A99" w:rsidP="00260A99">
      <w:pPr>
        <w:pStyle w:val="11"/>
      </w:pPr>
      <w:r w:rsidRPr="00260A99">
        <w:t>#</w:t>
      </w:r>
      <w:proofErr w:type="spellStart"/>
      <w:r w:rsidRPr="00260A99">
        <w:t>ifndef</w:t>
      </w:r>
      <w:proofErr w:type="spellEnd"/>
      <w:r w:rsidRPr="00260A99">
        <w:t xml:space="preserve"> __KRUSKALIMPLEMENTATION_H__</w:t>
      </w:r>
    </w:p>
    <w:p w:rsidR="00260A99" w:rsidRPr="00260A99" w:rsidRDefault="00260A99" w:rsidP="00260A99">
      <w:pPr>
        <w:pStyle w:val="11"/>
      </w:pPr>
      <w:r w:rsidRPr="00260A99">
        <w:t>#define __KRUSKALIMPLEMENTATION_H__</w:t>
      </w:r>
    </w:p>
    <w:p w:rsidR="00260A99" w:rsidRPr="00260A99" w:rsidRDefault="00260A99" w:rsidP="00260A99">
      <w:pPr>
        <w:pStyle w:val="11"/>
      </w:pPr>
      <w:r w:rsidRPr="00260A99">
        <w:t>#include "</w:t>
      </w:r>
      <w:proofErr w:type="spellStart"/>
      <w:r w:rsidRPr="00260A99">
        <w:t>Graph.h</w:t>
      </w:r>
      <w:proofErr w:type="spellEnd"/>
      <w:r w:rsidRPr="00260A99">
        <w:t>"</w:t>
      </w:r>
    </w:p>
    <w:p w:rsidR="00260A99" w:rsidRPr="00260A99" w:rsidRDefault="00260A99" w:rsidP="00260A99">
      <w:pPr>
        <w:pStyle w:val="11"/>
      </w:pPr>
      <w:r w:rsidRPr="00260A99">
        <w:t>#include "</w:t>
      </w:r>
      <w:proofErr w:type="spellStart"/>
      <w:r w:rsidRPr="00260A99">
        <w:t>PriorityQueue.h</w:t>
      </w:r>
      <w:proofErr w:type="spellEnd"/>
      <w:r w:rsidRPr="00260A99">
        <w:t>"</w:t>
      </w:r>
    </w:p>
    <w:p w:rsidR="00260A99" w:rsidRPr="00260A99" w:rsidRDefault="00260A99" w:rsidP="00260A99">
      <w:pPr>
        <w:pStyle w:val="11"/>
      </w:pPr>
      <w:proofErr w:type="gramStart"/>
      <w:r w:rsidRPr="00260A99">
        <w:t>namespace</w:t>
      </w:r>
      <w:proofErr w:type="gramEnd"/>
      <w:r w:rsidRPr="00260A99">
        <w:t xml:space="preserve"> </w:t>
      </w:r>
      <w:proofErr w:type="spellStart"/>
      <w:r w:rsidRPr="00260A99">
        <w:t>KruskalLib</w:t>
      </w:r>
      <w:proofErr w:type="spellEnd"/>
    </w:p>
    <w:p w:rsidR="00260A99" w:rsidRPr="00260A99" w:rsidRDefault="00260A99" w:rsidP="00260A99">
      <w:pPr>
        <w:pStyle w:val="11"/>
      </w:pPr>
      <w:r w:rsidRPr="00260A99">
        <w:t>{</w:t>
      </w:r>
    </w:p>
    <w:p w:rsidR="00260A99" w:rsidRPr="00260A99" w:rsidRDefault="00260A99" w:rsidP="00260A99">
      <w:pPr>
        <w:pStyle w:val="11"/>
      </w:pPr>
      <w:r w:rsidRPr="00260A99">
        <w:tab/>
        <w:t xml:space="preserve"> </w:t>
      </w:r>
      <w:proofErr w:type="gramStart"/>
      <w:r w:rsidRPr="00260A99">
        <w:t>class</w:t>
      </w:r>
      <w:proofErr w:type="gramEnd"/>
      <w:r w:rsidRPr="00260A99">
        <w:t xml:space="preserve"> </w:t>
      </w:r>
      <w:proofErr w:type="spellStart"/>
      <w:r w:rsidRPr="00260A99">
        <w:t>KruskalImplemetation</w:t>
      </w:r>
      <w:proofErr w:type="spellEnd"/>
    </w:p>
    <w:p w:rsidR="00260A99" w:rsidRPr="00260A99" w:rsidRDefault="00260A99" w:rsidP="00260A99">
      <w:pPr>
        <w:pStyle w:val="11"/>
      </w:pPr>
      <w:r w:rsidRPr="00260A99">
        <w:tab/>
        <w:t>{</w:t>
      </w:r>
    </w:p>
    <w:p w:rsidR="00260A99" w:rsidRPr="00260A99" w:rsidRDefault="00260A99" w:rsidP="00260A99">
      <w:pPr>
        <w:pStyle w:val="11"/>
      </w:pPr>
      <w:r w:rsidRPr="00260A99">
        <w:tab/>
      </w:r>
      <w:proofErr w:type="gramStart"/>
      <w:r w:rsidRPr="00260A99">
        <w:t>public</w:t>
      </w:r>
      <w:proofErr w:type="gramEnd"/>
      <w:r w:rsidRPr="00260A99">
        <w:t>: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  <w:t>__</w:t>
      </w:r>
      <w:proofErr w:type="spellStart"/>
      <w:proofErr w:type="gramStart"/>
      <w:r w:rsidRPr="00260A99">
        <w:t>declspec</w:t>
      </w:r>
      <w:proofErr w:type="spellEnd"/>
      <w:r w:rsidRPr="00260A99">
        <w:t>(</w:t>
      </w:r>
      <w:proofErr w:type="spellStart"/>
      <w:proofErr w:type="gramEnd"/>
      <w:r w:rsidRPr="00260A99">
        <w:t>dllexport</w:t>
      </w:r>
      <w:proofErr w:type="spellEnd"/>
      <w:r w:rsidRPr="00260A99">
        <w:t xml:space="preserve">) static void </w:t>
      </w:r>
      <w:proofErr w:type="spellStart"/>
      <w:r w:rsidRPr="00260A99">
        <w:t>GiveMeTree</w:t>
      </w:r>
      <w:proofErr w:type="spellEnd"/>
      <w:r w:rsidRPr="00260A99">
        <w:t xml:space="preserve">(Graph*, </w:t>
      </w:r>
      <w:proofErr w:type="spellStart"/>
      <w:r w:rsidRPr="00260A99">
        <w:t>PriorityQueue</w:t>
      </w:r>
      <w:proofErr w:type="spellEnd"/>
      <w:r w:rsidRPr="00260A99">
        <w:t>*, Graph*);</w:t>
      </w:r>
    </w:p>
    <w:p w:rsidR="00260A99" w:rsidRPr="00260A99" w:rsidRDefault="00260A99" w:rsidP="00260A99">
      <w:pPr>
        <w:pStyle w:val="11"/>
      </w:pPr>
      <w:r w:rsidRPr="00260A99">
        <w:tab/>
        <w:t>};</w:t>
      </w:r>
    </w:p>
    <w:p w:rsidR="00260A99" w:rsidRPr="00260A99" w:rsidRDefault="00260A99" w:rsidP="00260A99">
      <w:pPr>
        <w:pStyle w:val="11"/>
      </w:pPr>
      <w:r w:rsidRPr="00260A99">
        <w:t>}</w:t>
      </w:r>
    </w:p>
    <w:p w:rsidR="00260A99" w:rsidRPr="00260A99" w:rsidRDefault="00260A99" w:rsidP="00260A99">
      <w:pPr>
        <w:pStyle w:val="11"/>
      </w:pPr>
      <w:r>
        <w:t>#</w:t>
      </w:r>
      <w:proofErr w:type="spellStart"/>
      <w:r>
        <w:t>endif</w:t>
      </w:r>
      <w:proofErr w:type="spellEnd"/>
    </w:p>
    <w:p w:rsidR="00260A99" w:rsidRPr="00260A99" w:rsidRDefault="00260A99" w:rsidP="00260A99">
      <w:pPr>
        <w:pStyle w:val="2"/>
        <w:rPr>
          <w:lang w:val="en-US" w:eastAsia="en-US"/>
        </w:rPr>
      </w:pPr>
      <w:r>
        <w:rPr>
          <w:rFonts w:eastAsiaTheme="minorHAnsi"/>
          <w:lang w:eastAsia="en-US"/>
        </w:rPr>
        <w:t>Приложение</w:t>
      </w:r>
      <w:r w:rsidRPr="00260A99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Л</w:t>
      </w:r>
      <w:r w:rsidRPr="00260A99">
        <w:rPr>
          <w:rFonts w:eastAsiaTheme="minorHAnsi"/>
          <w:lang w:val="en-US" w:eastAsia="en-US"/>
        </w:rPr>
        <w:t xml:space="preserve">. </w:t>
      </w:r>
      <w:r>
        <w:rPr>
          <w:rFonts w:eastAsiaTheme="minorHAnsi"/>
          <w:lang w:val="en-US" w:eastAsia="en-US"/>
        </w:rPr>
        <w:t>KruskalImplementation.cpp</w:t>
      </w:r>
    </w:p>
    <w:p w:rsidR="00260A99" w:rsidRPr="00260A99" w:rsidRDefault="00260A99" w:rsidP="00260A99">
      <w:pPr>
        <w:pStyle w:val="11"/>
      </w:pPr>
      <w:r w:rsidRPr="00260A99">
        <w:t>#include "</w:t>
      </w:r>
      <w:proofErr w:type="spellStart"/>
      <w:r w:rsidRPr="00260A99">
        <w:t>KruskalImplementation.h</w:t>
      </w:r>
      <w:proofErr w:type="spellEnd"/>
      <w:r w:rsidRPr="00260A99">
        <w:t>"</w:t>
      </w:r>
    </w:p>
    <w:p w:rsidR="00260A99" w:rsidRPr="00260A99" w:rsidRDefault="00260A99" w:rsidP="00260A99">
      <w:pPr>
        <w:pStyle w:val="11"/>
      </w:pPr>
      <w:r w:rsidRPr="00260A99">
        <w:t>#include "</w:t>
      </w:r>
      <w:proofErr w:type="spellStart"/>
      <w:r w:rsidRPr="00260A99">
        <w:t>SeparatedSets.h</w:t>
      </w:r>
      <w:proofErr w:type="spellEnd"/>
      <w:r w:rsidRPr="00260A99">
        <w:t>"</w:t>
      </w:r>
    </w:p>
    <w:p w:rsidR="00260A99" w:rsidRPr="00260A99" w:rsidRDefault="00260A99" w:rsidP="00260A99">
      <w:pPr>
        <w:pStyle w:val="11"/>
      </w:pPr>
      <w:r w:rsidRPr="00260A99">
        <w:t>#include "</w:t>
      </w:r>
      <w:proofErr w:type="spellStart"/>
      <w:r w:rsidRPr="00260A99">
        <w:t>DHeapBasedPriorityQueue.h</w:t>
      </w:r>
      <w:proofErr w:type="spellEnd"/>
      <w:r w:rsidRPr="00260A99">
        <w:t>"</w:t>
      </w:r>
    </w:p>
    <w:p w:rsidR="00260A99" w:rsidRPr="00260A99" w:rsidRDefault="00260A99" w:rsidP="00260A99">
      <w:pPr>
        <w:pStyle w:val="11"/>
      </w:pPr>
      <w:r w:rsidRPr="00260A99">
        <w:t>#include "</w:t>
      </w:r>
      <w:proofErr w:type="spellStart"/>
      <w:r w:rsidRPr="00260A99">
        <w:t>Graph.h</w:t>
      </w:r>
      <w:proofErr w:type="spellEnd"/>
      <w:r w:rsidRPr="00260A99">
        <w:t>"</w:t>
      </w:r>
    </w:p>
    <w:p w:rsidR="00260A99" w:rsidRPr="00260A99" w:rsidRDefault="00260A99" w:rsidP="00260A99">
      <w:pPr>
        <w:pStyle w:val="11"/>
      </w:pPr>
      <w:r w:rsidRPr="00260A99">
        <w:t>#include "</w:t>
      </w:r>
      <w:proofErr w:type="spellStart"/>
      <w:r w:rsidRPr="00260A99">
        <w:t>DHeapForEdges.h</w:t>
      </w:r>
      <w:proofErr w:type="spellEnd"/>
      <w:r w:rsidRPr="00260A99">
        <w:t>"</w:t>
      </w:r>
    </w:p>
    <w:p w:rsidR="00260A99" w:rsidRPr="00260A99" w:rsidRDefault="00260A99" w:rsidP="00260A99">
      <w:pPr>
        <w:pStyle w:val="11"/>
      </w:pPr>
      <w:r w:rsidRPr="00260A99">
        <w:t>#include "</w:t>
      </w:r>
      <w:proofErr w:type="spellStart"/>
      <w:r w:rsidRPr="00260A99">
        <w:t>PriorityQueue.h</w:t>
      </w:r>
      <w:proofErr w:type="spellEnd"/>
      <w:r w:rsidRPr="00260A99">
        <w:t>"</w:t>
      </w:r>
    </w:p>
    <w:p w:rsidR="00260A99" w:rsidRPr="00260A99" w:rsidRDefault="00260A99" w:rsidP="00260A99">
      <w:pPr>
        <w:pStyle w:val="11"/>
      </w:pPr>
      <w:r w:rsidRPr="00260A99">
        <w:t>#include &lt;</w:t>
      </w:r>
      <w:proofErr w:type="spellStart"/>
      <w:r w:rsidRPr="00260A99">
        <w:t>iostream</w:t>
      </w:r>
      <w:proofErr w:type="spellEnd"/>
      <w:r w:rsidRPr="00260A99">
        <w:t>&gt;</w:t>
      </w:r>
    </w:p>
    <w:p w:rsidR="00260A99" w:rsidRPr="00260A99" w:rsidRDefault="00260A99" w:rsidP="00260A99">
      <w:pPr>
        <w:pStyle w:val="11"/>
      </w:pPr>
      <w:proofErr w:type="gramStart"/>
      <w:r w:rsidRPr="00260A99">
        <w:t>using</w:t>
      </w:r>
      <w:proofErr w:type="gramEnd"/>
      <w:r w:rsidRPr="00260A99">
        <w:t xml:space="preserve"> namespace </w:t>
      </w:r>
      <w:proofErr w:type="spellStart"/>
      <w:r w:rsidRPr="00260A99">
        <w:t>std</w:t>
      </w:r>
      <w:proofErr w:type="spellEnd"/>
      <w:r w:rsidRPr="00260A99">
        <w:t>;</w:t>
      </w:r>
    </w:p>
    <w:p w:rsidR="00260A99" w:rsidRPr="00260A99" w:rsidRDefault="00260A99" w:rsidP="00260A99">
      <w:pPr>
        <w:pStyle w:val="11"/>
      </w:pPr>
      <w:proofErr w:type="gramStart"/>
      <w:r w:rsidRPr="00260A99">
        <w:t>namespace</w:t>
      </w:r>
      <w:proofErr w:type="gramEnd"/>
      <w:r w:rsidRPr="00260A99">
        <w:t xml:space="preserve"> </w:t>
      </w:r>
      <w:proofErr w:type="spellStart"/>
      <w:r w:rsidRPr="00260A99">
        <w:t>KruskalLib</w:t>
      </w:r>
      <w:proofErr w:type="spellEnd"/>
    </w:p>
    <w:p w:rsidR="00260A99" w:rsidRPr="00260A99" w:rsidRDefault="00260A99" w:rsidP="00260A99">
      <w:pPr>
        <w:pStyle w:val="11"/>
      </w:pPr>
      <w:r w:rsidRPr="00260A99">
        <w:t>{</w:t>
      </w:r>
    </w:p>
    <w:p w:rsidR="00260A99" w:rsidRPr="00260A99" w:rsidRDefault="00260A99" w:rsidP="00260A99">
      <w:pPr>
        <w:pStyle w:val="11"/>
      </w:pPr>
      <w:r w:rsidRPr="00260A99">
        <w:tab/>
      </w:r>
      <w:proofErr w:type="gramStart"/>
      <w:r w:rsidRPr="00260A99">
        <w:t>void</w:t>
      </w:r>
      <w:proofErr w:type="gramEnd"/>
      <w:r w:rsidRPr="00260A99">
        <w:t xml:space="preserve"> </w:t>
      </w:r>
      <w:proofErr w:type="spellStart"/>
      <w:r w:rsidRPr="00260A99">
        <w:t>KruskalImplemetation</w:t>
      </w:r>
      <w:proofErr w:type="spellEnd"/>
      <w:r w:rsidRPr="00260A99">
        <w:t>::</w:t>
      </w:r>
      <w:proofErr w:type="spellStart"/>
      <w:r w:rsidRPr="00260A99">
        <w:t>GiveMeTree</w:t>
      </w:r>
      <w:proofErr w:type="spellEnd"/>
      <w:r w:rsidRPr="00260A99">
        <w:t xml:space="preserve">(Graph* g, </w:t>
      </w:r>
      <w:proofErr w:type="spellStart"/>
      <w:r w:rsidRPr="00260A99">
        <w:t>PriorityQueue</w:t>
      </w:r>
      <w:proofErr w:type="spellEnd"/>
      <w:r w:rsidRPr="00260A99">
        <w:t xml:space="preserve"> *q, Graph *T)</w:t>
      </w:r>
    </w:p>
    <w:p w:rsidR="00260A99" w:rsidRPr="00260A99" w:rsidRDefault="00260A99" w:rsidP="00260A99">
      <w:pPr>
        <w:pStyle w:val="11"/>
      </w:pPr>
      <w:r w:rsidRPr="00260A99">
        <w:tab/>
        <w:t>{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spellStart"/>
      <w:proofErr w:type="gramStart"/>
      <w:r w:rsidRPr="00260A99">
        <w:t>int</w:t>
      </w:r>
      <w:proofErr w:type="spellEnd"/>
      <w:proofErr w:type="gramEnd"/>
      <w:r w:rsidRPr="00260A99">
        <w:t xml:space="preserve"> </w:t>
      </w:r>
      <w:proofErr w:type="spellStart"/>
      <w:r w:rsidRPr="00260A99">
        <w:t>numEdges</w:t>
      </w:r>
      <w:proofErr w:type="spellEnd"/>
      <w:r w:rsidRPr="00260A99">
        <w:t>=g-&gt;</w:t>
      </w:r>
      <w:proofErr w:type="spellStart"/>
      <w:r w:rsidRPr="00260A99">
        <w:t>GetNumEdges</w:t>
      </w:r>
      <w:proofErr w:type="spellEnd"/>
      <w:r w:rsidRPr="00260A99">
        <w:t>();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spellStart"/>
      <w:proofErr w:type="gramStart"/>
      <w:r w:rsidRPr="00260A99">
        <w:t>int</w:t>
      </w:r>
      <w:proofErr w:type="spellEnd"/>
      <w:proofErr w:type="gramEnd"/>
      <w:r w:rsidRPr="00260A99">
        <w:t xml:space="preserve"> </w:t>
      </w:r>
      <w:proofErr w:type="spellStart"/>
      <w:r w:rsidRPr="00260A99">
        <w:t>numVerteces</w:t>
      </w:r>
      <w:proofErr w:type="spellEnd"/>
      <w:r w:rsidRPr="00260A99">
        <w:t>=g-&gt;</w:t>
      </w:r>
      <w:proofErr w:type="spellStart"/>
      <w:r w:rsidRPr="00260A99">
        <w:t>GetNumVerteces</w:t>
      </w:r>
      <w:proofErr w:type="spellEnd"/>
      <w:r w:rsidRPr="00260A99">
        <w:t>();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spellStart"/>
      <w:r w:rsidRPr="00260A99">
        <w:t>SeparatedSets</w:t>
      </w:r>
      <w:proofErr w:type="spellEnd"/>
      <w:r w:rsidRPr="00260A99">
        <w:t xml:space="preserve"> </w:t>
      </w:r>
      <w:proofErr w:type="gramStart"/>
      <w:r w:rsidRPr="00260A99">
        <w:t>SS(</w:t>
      </w:r>
      <w:proofErr w:type="spellStart"/>
      <w:proofErr w:type="gramEnd"/>
      <w:r w:rsidRPr="00260A99">
        <w:t>numVerteces</w:t>
      </w:r>
      <w:proofErr w:type="spellEnd"/>
      <w:r w:rsidRPr="00260A99">
        <w:t>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for</w:t>
      </w:r>
      <w:proofErr w:type="gramEnd"/>
      <w:r w:rsidRPr="00260A99">
        <w:t xml:space="preserve"> (</w:t>
      </w:r>
      <w:proofErr w:type="spellStart"/>
      <w:r w:rsidRPr="00260A99">
        <w:t>int</w:t>
      </w:r>
      <w:proofErr w:type="spellEnd"/>
      <w:r w:rsidRPr="00260A99">
        <w:t xml:space="preserve"> i=1; i&lt;=</w:t>
      </w:r>
      <w:proofErr w:type="spellStart"/>
      <w:r w:rsidRPr="00260A99">
        <w:t>numVerteces</w:t>
      </w:r>
      <w:proofErr w:type="spellEnd"/>
      <w:r w:rsidRPr="00260A99">
        <w:t>; i++)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</w:r>
      <w:proofErr w:type="spellStart"/>
      <w:proofErr w:type="gramStart"/>
      <w:r w:rsidRPr="00260A99">
        <w:t>SS.Create</w:t>
      </w:r>
      <w:proofErr w:type="spellEnd"/>
      <w:r w:rsidRPr="00260A99">
        <w:t>(</w:t>
      </w:r>
      <w:proofErr w:type="gramEnd"/>
      <w:r w:rsidRPr="00260A99">
        <w:t>i);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spellStart"/>
      <w:r w:rsidRPr="00260A99">
        <w:t>WeightedEdge</w:t>
      </w:r>
      <w:proofErr w:type="spellEnd"/>
      <w:r w:rsidRPr="00260A99">
        <w:t xml:space="preserve"> *e;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spellStart"/>
      <w:proofErr w:type="gramStart"/>
      <w:r w:rsidRPr="00260A99">
        <w:t>int</w:t>
      </w:r>
      <w:proofErr w:type="spellEnd"/>
      <w:proofErr w:type="gramEnd"/>
      <w:r w:rsidRPr="00260A99">
        <w:t xml:space="preserve"> set1=0, set2=0;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spellStart"/>
      <w:proofErr w:type="gramStart"/>
      <w:r w:rsidRPr="00260A99">
        <w:t>int</w:t>
      </w:r>
      <w:proofErr w:type="spellEnd"/>
      <w:proofErr w:type="gramEnd"/>
      <w:r w:rsidRPr="00260A99">
        <w:t xml:space="preserve"> k=0;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spellStart"/>
      <w:proofErr w:type="gramStart"/>
      <w:r w:rsidRPr="00260A99">
        <w:t>int</w:t>
      </w:r>
      <w:proofErr w:type="spellEnd"/>
      <w:proofErr w:type="gramEnd"/>
      <w:r w:rsidRPr="00260A99">
        <w:t xml:space="preserve"> A,B;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while</w:t>
      </w:r>
      <w:proofErr w:type="gramEnd"/>
      <w:r w:rsidRPr="00260A99">
        <w:t xml:space="preserve"> (q-&gt;</w:t>
      </w:r>
      <w:proofErr w:type="spellStart"/>
      <w:r w:rsidRPr="00260A99">
        <w:t>isEmpty</w:t>
      </w:r>
      <w:proofErr w:type="spellEnd"/>
      <w:r w:rsidRPr="00260A99">
        <w:t>() != 0 &amp;&amp; k!=numVerteces-1)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  <w:t>{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  <w:t>e=q-&gt;</w:t>
      </w:r>
      <w:proofErr w:type="gramStart"/>
      <w:r w:rsidRPr="00260A99">
        <w:t>Get(</w:t>
      </w:r>
      <w:proofErr w:type="gramEnd"/>
      <w:r w:rsidRPr="00260A99">
        <w:t>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  <w:t>A=e-&gt;</w:t>
      </w:r>
      <w:proofErr w:type="spellStart"/>
      <w:proofErr w:type="gramStart"/>
      <w:r w:rsidRPr="00260A99">
        <w:t>GetA</w:t>
      </w:r>
      <w:proofErr w:type="spellEnd"/>
      <w:r w:rsidRPr="00260A99">
        <w:t>(</w:t>
      </w:r>
      <w:proofErr w:type="gramEnd"/>
      <w:r w:rsidRPr="00260A99">
        <w:t>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  <w:t>B=e-&gt;</w:t>
      </w:r>
      <w:proofErr w:type="spellStart"/>
      <w:proofErr w:type="gramStart"/>
      <w:r w:rsidRPr="00260A99">
        <w:t>GetB</w:t>
      </w:r>
      <w:proofErr w:type="spellEnd"/>
      <w:r w:rsidRPr="00260A99">
        <w:t>(</w:t>
      </w:r>
      <w:proofErr w:type="gramEnd"/>
      <w:r w:rsidRPr="00260A99">
        <w:t>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  <w:t>set1=</w:t>
      </w:r>
      <w:proofErr w:type="spellStart"/>
      <w:proofErr w:type="gramStart"/>
      <w:r w:rsidRPr="00260A99">
        <w:t>SS.WhichSet</w:t>
      </w:r>
      <w:proofErr w:type="spellEnd"/>
      <w:r w:rsidRPr="00260A99">
        <w:t>(</w:t>
      </w:r>
      <w:proofErr w:type="gramEnd"/>
      <w:r w:rsidRPr="00260A99">
        <w:t>A);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  <w:t>set2=</w:t>
      </w:r>
      <w:proofErr w:type="spellStart"/>
      <w:proofErr w:type="gramStart"/>
      <w:r w:rsidRPr="00260A99">
        <w:t>SS.WhichSet</w:t>
      </w:r>
      <w:proofErr w:type="spellEnd"/>
      <w:r w:rsidRPr="00260A99">
        <w:t>(</w:t>
      </w:r>
      <w:proofErr w:type="gramEnd"/>
      <w:r w:rsidRPr="00260A99">
        <w:t>B);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</w:r>
      <w:proofErr w:type="gramStart"/>
      <w:r w:rsidRPr="00260A99">
        <w:t>if</w:t>
      </w:r>
      <w:proofErr w:type="gramEnd"/>
      <w:r w:rsidRPr="00260A99">
        <w:t xml:space="preserve"> (set1 != set2)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  <w:t>{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</w:r>
      <w:r w:rsidRPr="00260A99">
        <w:tab/>
      </w:r>
      <w:proofErr w:type="spellStart"/>
      <w:proofErr w:type="gramStart"/>
      <w:r w:rsidRPr="00260A99">
        <w:t>SS.Union</w:t>
      </w:r>
      <w:proofErr w:type="spellEnd"/>
      <w:r w:rsidRPr="00260A99">
        <w:t>(</w:t>
      </w:r>
      <w:proofErr w:type="gramEnd"/>
      <w:r w:rsidRPr="00260A99">
        <w:t>set1,set2);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</w:r>
      <w:r w:rsidRPr="00260A99">
        <w:tab/>
        <w:t>*(T-&gt;</w:t>
      </w:r>
      <w:proofErr w:type="spellStart"/>
      <w:proofErr w:type="gramStart"/>
      <w:r w:rsidRPr="00260A99">
        <w:t>GetAllEdges</w:t>
      </w:r>
      <w:proofErr w:type="spellEnd"/>
      <w:r w:rsidRPr="00260A99">
        <w:t>(</w:t>
      </w:r>
      <w:proofErr w:type="gramEnd"/>
      <w:r w:rsidRPr="00260A99">
        <w:t>))[k]=*e;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</w:r>
      <w:r w:rsidRPr="00260A99">
        <w:tab/>
      </w:r>
      <w:proofErr w:type="gramStart"/>
      <w:r w:rsidRPr="00260A99">
        <w:t>k</w:t>
      </w:r>
      <w:proofErr w:type="gramEnd"/>
      <w:r w:rsidRPr="00260A99">
        <w:t>++;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  <w:t>}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</w:r>
    </w:p>
    <w:p w:rsidR="00B153C0" w:rsidRPr="00260A99" w:rsidRDefault="00260A99" w:rsidP="00260A99">
      <w:pPr>
        <w:pStyle w:val="11"/>
        <w:rPr>
          <w:rFonts w:ascii="Consolas" w:hAnsi="Consolas" w:cs="Consolas"/>
          <w:sz w:val="19"/>
          <w:szCs w:val="19"/>
        </w:rPr>
      </w:pPr>
      <w:r w:rsidRPr="00260A99">
        <w:tab/>
      </w:r>
      <w:r w:rsidRPr="00260A99">
        <w:tab/>
        <w:t>}}}</w:t>
      </w:r>
    </w:p>
    <w:sectPr w:rsidR="00B153C0" w:rsidRPr="00260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kustikova.v" w:date="2013-05-18T09:58:00Z" w:initials="k">
    <w:p w:rsidR="006B3459" w:rsidRDefault="006B3459">
      <w:pPr>
        <w:pStyle w:val="af3"/>
      </w:pPr>
      <w:r>
        <w:rPr>
          <w:rStyle w:val="af2"/>
        </w:rPr>
        <w:annotationRef/>
      </w:r>
      <w:r w:rsidR="0090430E">
        <w:t>разделенные множества</w:t>
      </w:r>
      <w:r w:rsidR="0090430E">
        <w:t>, алгоритм генерации графа</w:t>
      </w:r>
    </w:p>
  </w:comment>
  <w:comment w:id="10" w:author="kustikova.v" w:date="2013-05-18T09:59:00Z" w:initials="k">
    <w:p w:rsidR="006B3459" w:rsidRDefault="006B3459">
      <w:pPr>
        <w:pStyle w:val="af3"/>
      </w:pPr>
      <w:r>
        <w:rPr>
          <w:rStyle w:val="af2"/>
        </w:rPr>
        <w:annotationRef/>
      </w:r>
      <w:r w:rsidR="0090430E">
        <w:t>алгоритмы+ СД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30E" w:rsidRDefault="0090430E">
      <w:pPr>
        <w:spacing w:before="0"/>
      </w:pPr>
      <w:r>
        <w:separator/>
      </w:r>
    </w:p>
  </w:endnote>
  <w:endnote w:type="continuationSeparator" w:id="0">
    <w:p w:rsidR="0090430E" w:rsidRDefault="0090430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BE5" w:rsidRDefault="008F763E" w:rsidP="00493B53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1BE5" w:rsidRDefault="0090430E" w:rsidP="00493B53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BE5" w:rsidRDefault="008F763E" w:rsidP="00493B53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B3459">
      <w:rPr>
        <w:rStyle w:val="a6"/>
        <w:noProof/>
      </w:rPr>
      <w:t>2</w:t>
    </w:r>
    <w:r>
      <w:rPr>
        <w:rStyle w:val="a6"/>
      </w:rPr>
      <w:fldChar w:fldCharType="end"/>
    </w:r>
  </w:p>
  <w:p w:rsidR="00EC1BE5" w:rsidRPr="00BD30BF" w:rsidRDefault="0090430E" w:rsidP="00493B53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30E" w:rsidRDefault="0090430E">
      <w:pPr>
        <w:spacing w:before="0"/>
      </w:pPr>
      <w:r>
        <w:separator/>
      </w:r>
    </w:p>
  </w:footnote>
  <w:footnote w:type="continuationSeparator" w:id="0">
    <w:p w:rsidR="0090430E" w:rsidRDefault="0090430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23"/>
    <w:multiLevelType w:val="hybridMultilevel"/>
    <w:tmpl w:val="56C679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AF100F"/>
    <w:multiLevelType w:val="hybridMultilevel"/>
    <w:tmpl w:val="66CE7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0F037B"/>
    <w:multiLevelType w:val="hybridMultilevel"/>
    <w:tmpl w:val="4A784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4D6FFA"/>
    <w:multiLevelType w:val="hybridMultilevel"/>
    <w:tmpl w:val="1D1AF35A"/>
    <w:lvl w:ilvl="0" w:tplc="A2B2F9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A287D20"/>
    <w:multiLevelType w:val="hybridMultilevel"/>
    <w:tmpl w:val="2CA893DC"/>
    <w:lvl w:ilvl="0" w:tplc="4A08ABF4">
      <w:start w:val="1"/>
      <w:numFmt w:val="decimal"/>
      <w:pStyle w:val="a"/>
      <w:lvlText w:val="Таблица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86C38A9"/>
    <w:multiLevelType w:val="hybridMultilevel"/>
    <w:tmpl w:val="67360E48"/>
    <w:lvl w:ilvl="0" w:tplc="99FE31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FE441E7"/>
    <w:multiLevelType w:val="hybridMultilevel"/>
    <w:tmpl w:val="FB1605F8"/>
    <w:lvl w:ilvl="0" w:tplc="45E83F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02D7A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AD2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783A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E09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384E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036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DCA0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1E73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3F2906"/>
    <w:multiLevelType w:val="hybridMultilevel"/>
    <w:tmpl w:val="1B7EFF6C"/>
    <w:lvl w:ilvl="0" w:tplc="731EDC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A4692C">
      <w:start w:val="7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7613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98C5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88B7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5EF7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ACC5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CC6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F08F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04235B"/>
    <w:multiLevelType w:val="hybridMultilevel"/>
    <w:tmpl w:val="205488EE"/>
    <w:lvl w:ilvl="0" w:tplc="93C80BC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7440ABC"/>
    <w:multiLevelType w:val="hybridMultilevel"/>
    <w:tmpl w:val="4AD2B09A"/>
    <w:lvl w:ilvl="0" w:tplc="49222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B4F39EB"/>
    <w:multiLevelType w:val="hybridMultilevel"/>
    <w:tmpl w:val="4CB075BE"/>
    <w:lvl w:ilvl="0" w:tplc="DECCD6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1A83109"/>
    <w:multiLevelType w:val="hybridMultilevel"/>
    <w:tmpl w:val="A68E112A"/>
    <w:lvl w:ilvl="0" w:tplc="C3681EA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446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24F43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636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70F0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CADD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816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AEDC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0C0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EC0FAC"/>
    <w:multiLevelType w:val="hybridMultilevel"/>
    <w:tmpl w:val="ADF639E6"/>
    <w:lvl w:ilvl="0" w:tplc="EFA29E04">
      <w:start w:val="1"/>
      <w:numFmt w:val="decimal"/>
      <w:pStyle w:val="a0"/>
      <w:lvlText w:val="Рис 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2"/>
  </w:num>
  <w:num w:numId="7">
    <w:abstractNumId w:val="1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82"/>
    <w:rsid w:val="0005366D"/>
    <w:rsid w:val="000E69EC"/>
    <w:rsid w:val="0010505B"/>
    <w:rsid w:val="001E2231"/>
    <w:rsid w:val="00260A99"/>
    <w:rsid w:val="0033556A"/>
    <w:rsid w:val="00357601"/>
    <w:rsid w:val="003C656A"/>
    <w:rsid w:val="004741E7"/>
    <w:rsid w:val="00476982"/>
    <w:rsid w:val="004817C5"/>
    <w:rsid w:val="004C2CEB"/>
    <w:rsid w:val="00517E09"/>
    <w:rsid w:val="006B3459"/>
    <w:rsid w:val="006D0067"/>
    <w:rsid w:val="0076590E"/>
    <w:rsid w:val="007E1871"/>
    <w:rsid w:val="008F763E"/>
    <w:rsid w:val="0090430E"/>
    <w:rsid w:val="0099610A"/>
    <w:rsid w:val="009D7A83"/>
    <w:rsid w:val="00A5413E"/>
    <w:rsid w:val="00A6395F"/>
    <w:rsid w:val="00AD0D8A"/>
    <w:rsid w:val="00AE46A5"/>
    <w:rsid w:val="00AF00E5"/>
    <w:rsid w:val="00B153C0"/>
    <w:rsid w:val="00B97B66"/>
    <w:rsid w:val="00BC34AE"/>
    <w:rsid w:val="00BD47CA"/>
    <w:rsid w:val="00C40BBB"/>
    <w:rsid w:val="00C45956"/>
    <w:rsid w:val="00D55482"/>
    <w:rsid w:val="00EB5738"/>
    <w:rsid w:val="00F3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32ADD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5548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B5738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57601"/>
    <w:pPr>
      <w:keepNext/>
      <w:keepLines/>
      <w:outlineLvl w:val="2"/>
    </w:pPr>
    <w:rPr>
      <w:rFonts w:eastAsiaTheme="majorEastAsia" w:cstheme="majorBidi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_Титульный"/>
    <w:rsid w:val="00D5548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6">
    <w:name w:val="page number"/>
    <w:basedOn w:val="a2"/>
    <w:rsid w:val="00D55482"/>
  </w:style>
  <w:style w:type="paragraph" w:customStyle="1" w:styleId="21">
    <w:name w:val="_Титульный2"/>
    <w:basedOn w:val="a5"/>
    <w:rsid w:val="00D55482"/>
    <w:pPr>
      <w:jc w:val="left"/>
    </w:pPr>
  </w:style>
  <w:style w:type="character" w:customStyle="1" w:styleId="10">
    <w:name w:val="Заголовок 1 Знак"/>
    <w:basedOn w:val="a2"/>
    <w:link w:val="1"/>
    <w:uiPriority w:val="9"/>
    <w:rsid w:val="00D5548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7">
    <w:name w:val="List Paragraph"/>
    <w:basedOn w:val="a1"/>
    <w:uiPriority w:val="34"/>
    <w:qFormat/>
    <w:rsid w:val="00B97B66"/>
    <w:pPr>
      <w:suppressAutoHyphens w:val="0"/>
      <w:spacing w:before="0"/>
      <w:ind w:left="720" w:firstLine="0"/>
      <w:contextualSpacing/>
      <w:jc w:val="left"/>
    </w:pPr>
  </w:style>
  <w:style w:type="character" w:styleId="a8">
    <w:name w:val="Placeholder Text"/>
    <w:basedOn w:val="a2"/>
    <w:uiPriority w:val="99"/>
    <w:semiHidden/>
    <w:rsid w:val="00B97B66"/>
    <w:rPr>
      <w:color w:val="808080"/>
    </w:rPr>
  </w:style>
  <w:style w:type="paragraph" w:customStyle="1" w:styleId="a9">
    <w:name w:val="Картинка"/>
    <w:basedOn w:val="a1"/>
    <w:next w:val="a0"/>
    <w:qFormat/>
    <w:rsid w:val="000E69EC"/>
    <w:pPr>
      <w:ind w:firstLine="0"/>
      <w:jc w:val="center"/>
    </w:pPr>
    <w:rPr>
      <w:noProof/>
    </w:rPr>
  </w:style>
  <w:style w:type="paragraph" w:customStyle="1" w:styleId="a0">
    <w:name w:val="Подпись картинки"/>
    <w:basedOn w:val="a1"/>
    <w:next w:val="a1"/>
    <w:qFormat/>
    <w:rsid w:val="000E69EC"/>
    <w:pPr>
      <w:numPr>
        <w:numId w:val="6"/>
      </w:numPr>
      <w:jc w:val="center"/>
    </w:pPr>
    <w:rPr>
      <w:noProof/>
    </w:rPr>
  </w:style>
  <w:style w:type="character" w:customStyle="1" w:styleId="20">
    <w:name w:val="Заголовок 2 Знак"/>
    <w:basedOn w:val="a2"/>
    <w:link w:val="2"/>
    <w:uiPriority w:val="9"/>
    <w:rsid w:val="00EB573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357601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table" w:styleId="aa">
    <w:name w:val="Table Grid"/>
    <w:basedOn w:val="a3"/>
    <w:uiPriority w:val="39"/>
    <w:rsid w:val="00335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аблица класса"/>
    <w:basedOn w:val="a1"/>
    <w:qFormat/>
    <w:rsid w:val="00357601"/>
    <w:pPr>
      <w:numPr>
        <w:numId w:val="9"/>
      </w:numPr>
      <w:spacing w:before="200"/>
      <w:ind w:left="0" w:firstLine="0"/>
    </w:pPr>
    <w:rPr>
      <w:b/>
    </w:rPr>
  </w:style>
  <w:style w:type="paragraph" w:customStyle="1" w:styleId="ab">
    <w:name w:val="Код"/>
    <w:basedOn w:val="ac"/>
    <w:link w:val="ad"/>
    <w:qFormat/>
    <w:rsid w:val="00A6395F"/>
    <w:pPr>
      <w:ind w:firstLine="0"/>
    </w:pPr>
    <w:rPr>
      <w:rFonts w:ascii="Courier New" w:hAnsi="Courier New"/>
      <w:b/>
      <w:sz w:val="22"/>
      <w:lang w:val="en-US"/>
    </w:rPr>
  </w:style>
  <w:style w:type="character" w:customStyle="1" w:styleId="ad">
    <w:name w:val="Код Знак"/>
    <w:basedOn w:val="ae"/>
    <w:link w:val="ab"/>
    <w:rsid w:val="00A6395F"/>
    <w:rPr>
      <w:rFonts w:ascii="Courier New" w:eastAsia="Times New Roman" w:hAnsi="Courier New" w:cs="Times New Roman"/>
      <w:b/>
      <w:sz w:val="24"/>
      <w:szCs w:val="24"/>
      <w:lang w:val="en-US" w:eastAsia="ru-RU"/>
    </w:rPr>
  </w:style>
  <w:style w:type="paragraph" w:styleId="ac">
    <w:name w:val="Body Text"/>
    <w:basedOn w:val="a1"/>
    <w:link w:val="ae"/>
    <w:uiPriority w:val="99"/>
    <w:semiHidden/>
    <w:unhideWhenUsed/>
    <w:rsid w:val="00A6395F"/>
    <w:pPr>
      <w:spacing w:after="120"/>
    </w:pPr>
  </w:style>
  <w:style w:type="character" w:customStyle="1" w:styleId="ae">
    <w:name w:val="Основной текст Знак"/>
    <w:basedOn w:val="a2"/>
    <w:link w:val="ac"/>
    <w:uiPriority w:val="99"/>
    <w:semiHidden/>
    <w:rsid w:val="00A639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Столбцы таблицы"/>
    <w:basedOn w:val="a1"/>
    <w:qFormat/>
    <w:rsid w:val="00A6395F"/>
    <w:pPr>
      <w:ind w:firstLine="0"/>
      <w:jc w:val="center"/>
    </w:pPr>
    <w:rPr>
      <w:b/>
    </w:rPr>
  </w:style>
  <w:style w:type="paragraph" w:styleId="af0">
    <w:name w:val="Balloon Text"/>
    <w:basedOn w:val="a1"/>
    <w:link w:val="af1"/>
    <w:uiPriority w:val="99"/>
    <w:semiHidden/>
    <w:unhideWhenUsed/>
    <w:rsid w:val="00B153C0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B153C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од1"/>
    <w:basedOn w:val="ab"/>
    <w:next w:val="a1"/>
    <w:qFormat/>
    <w:rsid w:val="00B153C0"/>
    <w:pPr>
      <w:spacing w:before="0" w:after="0"/>
    </w:pPr>
    <w:rPr>
      <w:rFonts w:eastAsiaTheme="minorHAnsi"/>
      <w:sz w:val="18"/>
      <w:lang w:eastAsia="en-US"/>
    </w:rPr>
  </w:style>
  <w:style w:type="character" w:styleId="af2">
    <w:name w:val="annotation reference"/>
    <w:basedOn w:val="a2"/>
    <w:uiPriority w:val="99"/>
    <w:semiHidden/>
    <w:unhideWhenUsed/>
    <w:rsid w:val="006B3459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B3459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B345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B345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B345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7">
    <w:name w:val="Revision"/>
    <w:hidden/>
    <w:uiPriority w:val="99"/>
    <w:semiHidden/>
    <w:rsid w:val="006B3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32ADD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5548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B5738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57601"/>
    <w:pPr>
      <w:keepNext/>
      <w:keepLines/>
      <w:outlineLvl w:val="2"/>
    </w:pPr>
    <w:rPr>
      <w:rFonts w:eastAsiaTheme="majorEastAsia" w:cstheme="majorBidi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_Титульный"/>
    <w:rsid w:val="00D5548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6">
    <w:name w:val="page number"/>
    <w:basedOn w:val="a2"/>
    <w:rsid w:val="00D55482"/>
  </w:style>
  <w:style w:type="paragraph" w:customStyle="1" w:styleId="21">
    <w:name w:val="_Титульный2"/>
    <w:basedOn w:val="a5"/>
    <w:rsid w:val="00D55482"/>
    <w:pPr>
      <w:jc w:val="left"/>
    </w:pPr>
  </w:style>
  <w:style w:type="character" w:customStyle="1" w:styleId="10">
    <w:name w:val="Заголовок 1 Знак"/>
    <w:basedOn w:val="a2"/>
    <w:link w:val="1"/>
    <w:uiPriority w:val="9"/>
    <w:rsid w:val="00D5548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7">
    <w:name w:val="List Paragraph"/>
    <w:basedOn w:val="a1"/>
    <w:uiPriority w:val="34"/>
    <w:qFormat/>
    <w:rsid w:val="00B97B66"/>
    <w:pPr>
      <w:suppressAutoHyphens w:val="0"/>
      <w:spacing w:before="0"/>
      <w:ind w:left="720" w:firstLine="0"/>
      <w:contextualSpacing/>
      <w:jc w:val="left"/>
    </w:pPr>
  </w:style>
  <w:style w:type="character" w:styleId="a8">
    <w:name w:val="Placeholder Text"/>
    <w:basedOn w:val="a2"/>
    <w:uiPriority w:val="99"/>
    <w:semiHidden/>
    <w:rsid w:val="00B97B66"/>
    <w:rPr>
      <w:color w:val="808080"/>
    </w:rPr>
  </w:style>
  <w:style w:type="paragraph" w:customStyle="1" w:styleId="a9">
    <w:name w:val="Картинка"/>
    <w:basedOn w:val="a1"/>
    <w:next w:val="a0"/>
    <w:qFormat/>
    <w:rsid w:val="000E69EC"/>
    <w:pPr>
      <w:ind w:firstLine="0"/>
      <w:jc w:val="center"/>
    </w:pPr>
    <w:rPr>
      <w:noProof/>
    </w:rPr>
  </w:style>
  <w:style w:type="paragraph" w:customStyle="1" w:styleId="a0">
    <w:name w:val="Подпись картинки"/>
    <w:basedOn w:val="a1"/>
    <w:next w:val="a1"/>
    <w:qFormat/>
    <w:rsid w:val="000E69EC"/>
    <w:pPr>
      <w:numPr>
        <w:numId w:val="6"/>
      </w:numPr>
      <w:jc w:val="center"/>
    </w:pPr>
    <w:rPr>
      <w:noProof/>
    </w:rPr>
  </w:style>
  <w:style w:type="character" w:customStyle="1" w:styleId="20">
    <w:name w:val="Заголовок 2 Знак"/>
    <w:basedOn w:val="a2"/>
    <w:link w:val="2"/>
    <w:uiPriority w:val="9"/>
    <w:rsid w:val="00EB573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357601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table" w:styleId="aa">
    <w:name w:val="Table Grid"/>
    <w:basedOn w:val="a3"/>
    <w:uiPriority w:val="39"/>
    <w:rsid w:val="00335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аблица класса"/>
    <w:basedOn w:val="a1"/>
    <w:qFormat/>
    <w:rsid w:val="00357601"/>
    <w:pPr>
      <w:numPr>
        <w:numId w:val="9"/>
      </w:numPr>
      <w:spacing w:before="200"/>
      <w:ind w:left="0" w:firstLine="0"/>
    </w:pPr>
    <w:rPr>
      <w:b/>
    </w:rPr>
  </w:style>
  <w:style w:type="paragraph" w:customStyle="1" w:styleId="ab">
    <w:name w:val="Код"/>
    <w:basedOn w:val="ac"/>
    <w:link w:val="ad"/>
    <w:qFormat/>
    <w:rsid w:val="00A6395F"/>
    <w:pPr>
      <w:ind w:firstLine="0"/>
    </w:pPr>
    <w:rPr>
      <w:rFonts w:ascii="Courier New" w:hAnsi="Courier New"/>
      <w:b/>
      <w:sz w:val="22"/>
      <w:lang w:val="en-US"/>
    </w:rPr>
  </w:style>
  <w:style w:type="character" w:customStyle="1" w:styleId="ad">
    <w:name w:val="Код Знак"/>
    <w:basedOn w:val="ae"/>
    <w:link w:val="ab"/>
    <w:rsid w:val="00A6395F"/>
    <w:rPr>
      <w:rFonts w:ascii="Courier New" w:eastAsia="Times New Roman" w:hAnsi="Courier New" w:cs="Times New Roman"/>
      <w:b/>
      <w:sz w:val="24"/>
      <w:szCs w:val="24"/>
      <w:lang w:val="en-US" w:eastAsia="ru-RU"/>
    </w:rPr>
  </w:style>
  <w:style w:type="paragraph" w:styleId="ac">
    <w:name w:val="Body Text"/>
    <w:basedOn w:val="a1"/>
    <w:link w:val="ae"/>
    <w:uiPriority w:val="99"/>
    <w:semiHidden/>
    <w:unhideWhenUsed/>
    <w:rsid w:val="00A6395F"/>
    <w:pPr>
      <w:spacing w:after="120"/>
    </w:pPr>
  </w:style>
  <w:style w:type="character" w:customStyle="1" w:styleId="ae">
    <w:name w:val="Основной текст Знак"/>
    <w:basedOn w:val="a2"/>
    <w:link w:val="ac"/>
    <w:uiPriority w:val="99"/>
    <w:semiHidden/>
    <w:rsid w:val="00A639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Столбцы таблицы"/>
    <w:basedOn w:val="a1"/>
    <w:qFormat/>
    <w:rsid w:val="00A6395F"/>
    <w:pPr>
      <w:ind w:firstLine="0"/>
      <w:jc w:val="center"/>
    </w:pPr>
    <w:rPr>
      <w:b/>
    </w:rPr>
  </w:style>
  <w:style w:type="paragraph" w:styleId="af0">
    <w:name w:val="Balloon Text"/>
    <w:basedOn w:val="a1"/>
    <w:link w:val="af1"/>
    <w:uiPriority w:val="99"/>
    <w:semiHidden/>
    <w:unhideWhenUsed/>
    <w:rsid w:val="00B153C0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B153C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од1"/>
    <w:basedOn w:val="ab"/>
    <w:next w:val="a1"/>
    <w:qFormat/>
    <w:rsid w:val="00B153C0"/>
    <w:pPr>
      <w:spacing w:before="0" w:after="0"/>
    </w:pPr>
    <w:rPr>
      <w:rFonts w:eastAsiaTheme="minorHAnsi"/>
      <w:sz w:val="18"/>
      <w:lang w:eastAsia="en-US"/>
    </w:rPr>
  </w:style>
  <w:style w:type="character" w:styleId="af2">
    <w:name w:val="annotation reference"/>
    <w:basedOn w:val="a2"/>
    <w:uiPriority w:val="99"/>
    <w:semiHidden/>
    <w:unhideWhenUsed/>
    <w:rsid w:val="006B3459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B3459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B345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B345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B345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7">
    <w:name w:val="Revision"/>
    <w:hidden/>
    <w:uiPriority w:val="99"/>
    <w:semiHidden/>
    <w:rsid w:val="006B3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3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269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551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3921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6824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064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7B0F6-F541-4FAC-85FF-2128E1316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22</Pages>
  <Words>3101</Words>
  <Characters>17677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Савичев</dc:creator>
  <cp:keywords/>
  <dc:description/>
  <cp:lastModifiedBy>kustikova.v</cp:lastModifiedBy>
  <cp:revision>9</cp:revision>
  <dcterms:created xsi:type="dcterms:W3CDTF">2013-05-11T09:38:00Z</dcterms:created>
  <dcterms:modified xsi:type="dcterms:W3CDTF">2013-05-18T05:59:00Z</dcterms:modified>
</cp:coreProperties>
</file>